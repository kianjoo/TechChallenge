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C83" w:rsidP="00E765B8" w:rsidRDefault="00852C83" w14:paraId="45F10F73" w14:textId="77777777">
      <w:pPr>
        <w:jc w:val="both"/>
        <w:rPr>
          <w:lang w:val="en-GB"/>
        </w:rPr>
      </w:pPr>
    </w:p>
    <w:p w:rsidR="00852C83" w:rsidP="00E765B8" w:rsidRDefault="00852C83" w14:paraId="4BEA8971" w14:textId="77777777">
      <w:pPr>
        <w:jc w:val="both"/>
        <w:rPr>
          <w:lang w:val="en-GB"/>
        </w:rPr>
      </w:pPr>
    </w:p>
    <w:p w:rsidR="00852C83" w:rsidP="00E765B8" w:rsidRDefault="00852C83" w14:paraId="7FA785A5" w14:textId="27CA64DF">
      <w:pPr>
        <w:jc w:val="both"/>
        <w:rPr>
          <w:b/>
          <w:bCs/>
          <w:color w:val="000000"/>
          <w:sz w:val="40"/>
          <w:szCs w:val="40"/>
          <w:lang w:val="en-AU" w:eastAsia="en-GB"/>
        </w:rPr>
      </w:pPr>
      <w:r>
        <w:rPr>
          <w:color w:val="000000"/>
          <w:lang w:eastAsia="en-GB"/>
        </w:rPr>
        <w:t> </w:t>
      </w:r>
      <w:r>
        <w:rPr>
          <w:b/>
          <w:bCs/>
          <w:color w:val="000000"/>
          <w:sz w:val="40"/>
          <w:szCs w:val="40"/>
          <w:lang w:val="en-AU" w:eastAsia="en-GB"/>
        </w:rPr>
        <w:t>CAAS Tech Challenge</w:t>
      </w:r>
    </w:p>
    <w:p w:rsidR="00852C83" w:rsidP="00E765B8" w:rsidRDefault="00852C83" w14:paraId="58BF03BA" w14:textId="77777777">
      <w:pPr>
        <w:jc w:val="both"/>
        <w:rPr>
          <w:b/>
          <w:bCs/>
          <w:color w:val="000000"/>
          <w:sz w:val="40"/>
          <w:szCs w:val="40"/>
          <w:lang w:val="en-AU" w:eastAsia="en-GB"/>
        </w:rPr>
      </w:pPr>
    </w:p>
    <w:p w:rsidR="00852C83" w:rsidP="00E765B8" w:rsidRDefault="00852C83" w14:paraId="32FEC8EB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736EAABF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Dear Candidate,</w:t>
      </w:r>
    </w:p>
    <w:p w:rsidR="00852C83" w:rsidP="00E765B8" w:rsidRDefault="00852C83" w14:paraId="7799573F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50B50173" w14:textId="7B2AD5F5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The text that follows describes a small tech challenge that we wish you to tackle within the CAAS Software Engineering recruitment process.</w:t>
      </w:r>
    </w:p>
    <w:p w:rsidR="00852C83" w:rsidP="00E765B8" w:rsidRDefault="00852C83" w14:paraId="4B057277" w14:textId="77777777">
      <w:pPr>
        <w:jc w:val="both"/>
        <w:rPr>
          <w:color w:val="FF0000"/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2B052955" w14:textId="77777777">
      <w:pPr>
        <w:jc w:val="both"/>
        <w:rPr>
          <w:color w:val="000000"/>
          <w:lang w:val="en-AU" w:eastAsia="en-GB"/>
        </w:rPr>
      </w:pPr>
      <w:r>
        <w:rPr>
          <w:color w:val="000000"/>
          <w:lang w:val="en-AU" w:eastAsia="en-GB"/>
        </w:rPr>
        <w:t>The purpose of the challenge is to allow you to show us your hands-on experience. You don’t need to execute the challenge from scratch with witnesses. Instead, you’re expected to spend few hours preparing on your own. Usually, we leave a full week for the candidate to get ready.</w:t>
      </w:r>
    </w:p>
    <w:p w:rsidR="00852C83" w:rsidP="00E765B8" w:rsidRDefault="00852C83" w14:paraId="000F5D27" w14:textId="77777777">
      <w:pPr>
        <w:jc w:val="both"/>
        <w:rPr>
          <w:color w:val="000000"/>
          <w:lang w:val="en-AU" w:eastAsia="en-GB"/>
        </w:rPr>
      </w:pPr>
    </w:p>
    <w:p w:rsidR="00852C83" w:rsidP="00E765B8" w:rsidRDefault="00852C83" w14:paraId="68754847" w14:textId="77777777">
      <w:pPr>
        <w:jc w:val="both"/>
        <w:rPr>
          <w:color w:val="000000"/>
          <w:lang w:val="en-AU" w:eastAsia="en-GB"/>
        </w:rPr>
      </w:pPr>
      <w:r>
        <w:rPr>
          <w:color w:val="000000"/>
          <w:lang w:val="en-AU" w:eastAsia="en-GB"/>
        </w:rPr>
        <w:t xml:space="preserve">Imagine that you’re doing a demo for your fellow squad team members: you will need to be able to clearly explain the code you have written but also the steps that you’re following to create, test and run the code. </w:t>
      </w:r>
    </w:p>
    <w:p w:rsidR="00852C83" w:rsidP="00E765B8" w:rsidRDefault="00852C83" w14:paraId="7662C4F3" w14:textId="77777777">
      <w:pPr>
        <w:jc w:val="both"/>
        <w:rPr>
          <w:color w:val="000000"/>
          <w:lang w:val="en-AU" w:eastAsia="en-GB"/>
        </w:rPr>
      </w:pPr>
    </w:p>
    <w:p w:rsidR="00852C83" w:rsidP="00E765B8" w:rsidRDefault="00852C83" w14:paraId="462AA11A" w14:textId="77777777">
      <w:pPr>
        <w:jc w:val="both"/>
        <w:rPr>
          <w:color w:val="000000"/>
          <w:lang w:val="en-AU" w:eastAsia="en-GB"/>
        </w:rPr>
      </w:pPr>
      <w:r>
        <w:rPr>
          <w:color w:val="000000"/>
          <w:lang w:val="en-AU" w:eastAsia="en-GB"/>
        </w:rPr>
        <w:t>This will be done through a walkthrough. The walkthrough should last for half an hour, maximum, which will include some questions. Half an hour goes fast.</w:t>
      </w:r>
    </w:p>
    <w:p w:rsidR="00852C83" w:rsidP="00E765B8" w:rsidRDefault="00852C83" w14:paraId="6C7341FA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1CB7045D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We don’t expect to see a finished product: we do expect to see the first iteration into a future, more mature, solution, as well as clear explanations of what has been created, how and why.</w:t>
      </w:r>
    </w:p>
    <w:p w:rsidR="00852C83" w:rsidP="00E765B8" w:rsidRDefault="00852C83" w14:paraId="342F3708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125F002E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After the walkthrough, we may ask some questions. Also use the chance to ask for questions yourself.</w:t>
      </w:r>
    </w:p>
    <w:p w:rsidR="00852C83" w:rsidP="00E765B8" w:rsidRDefault="00852C83" w14:paraId="6196A91E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6BE2DDE1" w14:textId="685E5975">
      <w:pPr>
        <w:jc w:val="both"/>
        <w:rPr>
          <w:lang w:eastAsia="en-GB"/>
        </w:rPr>
      </w:pPr>
      <w:r>
        <w:rPr>
          <w:color w:val="000000"/>
          <w:lang w:eastAsia="en-GB"/>
        </w:rPr>
        <w:t xml:space="preserve">We invite you to do the </w:t>
      </w:r>
      <w:r w:rsidR="00004BAC">
        <w:rPr>
          <w:color w:val="000000"/>
          <w:lang w:eastAsia="en-GB"/>
        </w:rPr>
        <w:t>solution presentation</w:t>
      </w:r>
      <w:r>
        <w:rPr>
          <w:color w:val="000000"/>
          <w:lang w:eastAsia="en-GB"/>
        </w:rPr>
        <w:t xml:space="preserve"> face to face </w:t>
      </w:r>
      <w:r w:rsidR="00004BAC">
        <w:rPr>
          <w:color w:val="000000"/>
          <w:lang w:eastAsia="en-GB"/>
        </w:rPr>
        <w:t>at CAAS</w:t>
      </w:r>
      <w:r>
        <w:rPr>
          <w:color w:val="000000"/>
          <w:lang w:eastAsia="en-GB"/>
        </w:rPr>
        <w:t xml:space="preserve">. This way you will know where </w:t>
      </w:r>
      <w:r w:rsidR="00004BAC">
        <w:rPr>
          <w:color w:val="000000"/>
          <w:lang w:eastAsia="en-GB"/>
        </w:rPr>
        <w:t>we work and we have an opportunity to meet with your future team</w:t>
      </w:r>
      <w:r>
        <w:rPr>
          <w:color w:val="000000"/>
          <w:lang w:eastAsia="en-GB"/>
        </w:rPr>
        <w:t>.</w:t>
      </w:r>
    </w:p>
    <w:p w:rsidR="00852C83" w:rsidP="00E765B8" w:rsidRDefault="00852C83" w14:paraId="7966F5D9" w14:textId="77777777">
      <w:pPr>
        <w:jc w:val="both"/>
        <w:rPr>
          <w:color w:val="000000"/>
          <w:lang w:val="en-AU" w:eastAsia="en-GB"/>
        </w:rPr>
      </w:pPr>
    </w:p>
    <w:p w:rsidR="00852C83" w:rsidP="00E765B8" w:rsidRDefault="00852C83" w14:paraId="7DF2826F" w14:textId="77777777">
      <w:pPr>
        <w:jc w:val="both"/>
        <w:rPr>
          <w:color w:val="000000"/>
          <w:lang w:val="en-AU" w:eastAsia="en-GB"/>
        </w:rPr>
      </w:pPr>
    </w:p>
    <w:p w:rsidR="00CB2AAC" w:rsidP="00E765B8" w:rsidRDefault="00CB2AAC" w14:paraId="3BFFF899" w14:textId="77777777">
      <w:pPr>
        <w:spacing w:after="160" w:line="259" w:lineRule="auto"/>
        <w:jc w:val="both"/>
        <w:rPr>
          <w:b/>
          <w:bCs/>
          <w:color w:val="000000"/>
          <w:sz w:val="40"/>
          <w:szCs w:val="40"/>
          <w:lang w:val="en-AU" w:eastAsia="en-GB"/>
        </w:rPr>
      </w:pPr>
      <w:r>
        <w:rPr>
          <w:b/>
          <w:bCs/>
          <w:color w:val="000000"/>
          <w:sz w:val="40"/>
          <w:szCs w:val="40"/>
          <w:lang w:val="en-AU" w:eastAsia="en-GB"/>
        </w:rPr>
        <w:br w:type="page"/>
      </w:r>
    </w:p>
    <w:p w:rsidR="00852C83" w:rsidP="00E765B8" w:rsidRDefault="00852C83" w14:paraId="5B82DF39" w14:textId="341F9E12">
      <w:pPr>
        <w:jc w:val="both"/>
        <w:rPr>
          <w:b/>
          <w:bCs/>
          <w:color w:val="000000"/>
          <w:sz w:val="40"/>
          <w:szCs w:val="40"/>
          <w:lang w:val="en-AU" w:eastAsia="en-GB"/>
        </w:rPr>
      </w:pPr>
      <w:r>
        <w:rPr>
          <w:b/>
          <w:bCs/>
          <w:color w:val="000000"/>
          <w:sz w:val="40"/>
          <w:szCs w:val="40"/>
          <w:lang w:val="en-AU" w:eastAsia="en-GB"/>
        </w:rPr>
        <w:t xml:space="preserve">The </w:t>
      </w:r>
      <w:r w:rsidR="00916291">
        <w:rPr>
          <w:b/>
          <w:bCs/>
          <w:color w:val="000000"/>
          <w:sz w:val="40"/>
          <w:szCs w:val="40"/>
          <w:lang w:val="en-AU" w:eastAsia="en-GB"/>
        </w:rPr>
        <w:t xml:space="preserve">Flight Plan </w:t>
      </w:r>
      <w:r>
        <w:rPr>
          <w:b/>
          <w:bCs/>
          <w:color w:val="000000"/>
          <w:sz w:val="40"/>
          <w:szCs w:val="40"/>
          <w:lang w:val="en-AU" w:eastAsia="en-GB"/>
        </w:rPr>
        <w:t>project</w:t>
      </w:r>
    </w:p>
    <w:p w:rsidR="00852C83" w:rsidP="00E765B8" w:rsidRDefault="00852C83" w14:paraId="46BA7422" w14:textId="77777777">
      <w:pPr>
        <w:jc w:val="both"/>
        <w:rPr>
          <w:b/>
          <w:bCs/>
          <w:color w:val="000000"/>
          <w:sz w:val="40"/>
          <w:szCs w:val="40"/>
          <w:lang w:val="en-AU" w:eastAsia="en-GB"/>
        </w:rPr>
      </w:pPr>
    </w:p>
    <w:p w:rsidR="00852C83" w:rsidP="00E765B8" w:rsidRDefault="00852C83" w14:paraId="7A0621CD" w14:textId="1D57428F">
      <w:pPr>
        <w:jc w:val="both"/>
        <w:rPr>
          <w:color w:val="000000"/>
          <w:lang w:val="en-AU" w:eastAsia="en-GB"/>
        </w:rPr>
      </w:pPr>
      <w:r w:rsidRPr="00E765B8">
        <w:rPr>
          <w:b/>
          <w:bCs/>
          <w:color w:val="000000"/>
          <w:lang w:val="en-AU" w:eastAsia="en-GB"/>
        </w:rPr>
        <w:t>Problem statement:</w:t>
      </w:r>
      <w:r>
        <w:rPr>
          <w:color w:val="000000"/>
          <w:lang w:val="en-AU" w:eastAsia="en-GB"/>
        </w:rPr>
        <w:t xml:space="preserve"> </w:t>
      </w:r>
      <w:r w:rsidR="00916291">
        <w:rPr>
          <w:color w:val="000000"/>
          <w:lang w:val="en-AU" w:eastAsia="en-GB"/>
        </w:rPr>
        <w:t xml:space="preserve">Flights file a flight plan that </w:t>
      </w:r>
      <w:r w:rsidR="003F1DC7">
        <w:rPr>
          <w:color w:val="000000"/>
          <w:lang w:val="en-AU" w:eastAsia="en-GB"/>
        </w:rPr>
        <w:t>specify a route that the pilot wishes to take between its departure and destination airports</w:t>
      </w:r>
      <w:r>
        <w:rPr>
          <w:color w:val="000000"/>
          <w:lang w:val="en-AU" w:eastAsia="en-GB"/>
        </w:rPr>
        <w:t>. The</w:t>
      </w:r>
      <w:r w:rsidR="003F1DC7">
        <w:rPr>
          <w:color w:val="000000"/>
          <w:lang w:val="en-AU" w:eastAsia="en-GB"/>
        </w:rPr>
        <w:t xml:space="preserve"> route </w:t>
      </w:r>
      <w:r w:rsidR="00E337C0">
        <w:rPr>
          <w:color w:val="000000"/>
          <w:lang w:val="en-AU" w:eastAsia="en-GB"/>
        </w:rPr>
        <w:t>is</w:t>
      </w:r>
      <w:r>
        <w:rPr>
          <w:color w:val="000000"/>
          <w:lang w:val="en-AU" w:eastAsia="en-GB"/>
        </w:rPr>
        <w:t xml:space="preserve"> made</w:t>
      </w:r>
      <w:r w:rsidR="00E337C0">
        <w:rPr>
          <w:color w:val="000000"/>
          <w:lang w:val="en-AU" w:eastAsia="en-GB"/>
        </w:rPr>
        <w:t xml:space="preserve"> up</w:t>
      </w:r>
      <w:r>
        <w:rPr>
          <w:color w:val="000000"/>
          <w:lang w:val="en-AU" w:eastAsia="en-GB"/>
        </w:rPr>
        <w:t xml:space="preserve"> of waypoints</w:t>
      </w:r>
      <w:r w:rsidR="00E337C0">
        <w:rPr>
          <w:color w:val="000000"/>
          <w:lang w:val="en-AU" w:eastAsia="en-GB"/>
        </w:rPr>
        <w:t xml:space="preserve"> and airways</w:t>
      </w:r>
      <w:r>
        <w:rPr>
          <w:color w:val="000000"/>
          <w:lang w:val="en-AU" w:eastAsia="en-GB"/>
        </w:rPr>
        <w:t xml:space="preserve">. We want to create a software that interrogates </w:t>
      </w:r>
      <w:r w:rsidR="004A791A">
        <w:rPr>
          <w:color w:val="000000"/>
          <w:lang w:val="en-AU" w:eastAsia="en-GB"/>
        </w:rPr>
        <w:t>a few</w:t>
      </w:r>
      <w:r>
        <w:rPr>
          <w:color w:val="000000"/>
          <w:lang w:val="en-AU" w:eastAsia="en-GB"/>
        </w:rPr>
        <w:t xml:space="preserve"> API</w:t>
      </w:r>
      <w:r w:rsidR="004A791A">
        <w:rPr>
          <w:color w:val="000000"/>
          <w:lang w:val="en-AU" w:eastAsia="en-GB"/>
        </w:rPr>
        <w:t>s</w:t>
      </w:r>
      <w:r w:rsidR="00BD6DBE">
        <w:rPr>
          <w:color w:val="000000"/>
          <w:lang w:val="en-AU" w:eastAsia="en-GB"/>
        </w:rPr>
        <w:t xml:space="preserve">, select </w:t>
      </w:r>
      <w:r>
        <w:rPr>
          <w:color w:val="000000"/>
          <w:lang w:val="en-AU" w:eastAsia="en-GB"/>
        </w:rPr>
        <w:t>a</w:t>
      </w:r>
      <w:r w:rsidR="004A791A">
        <w:rPr>
          <w:color w:val="000000"/>
          <w:lang w:val="en-AU" w:eastAsia="en-GB"/>
        </w:rPr>
        <w:t xml:space="preserve"> flight and </w:t>
      </w:r>
      <w:r w:rsidR="00BD6DBE">
        <w:rPr>
          <w:color w:val="000000"/>
          <w:lang w:val="en-AU" w:eastAsia="en-GB"/>
        </w:rPr>
        <w:t xml:space="preserve">display </w:t>
      </w:r>
      <w:r w:rsidR="004A791A">
        <w:rPr>
          <w:color w:val="000000"/>
          <w:lang w:val="en-AU" w:eastAsia="en-GB"/>
        </w:rPr>
        <w:t xml:space="preserve">the </w:t>
      </w:r>
      <w:r w:rsidR="00BD6DBE">
        <w:rPr>
          <w:color w:val="000000"/>
          <w:lang w:val="en-AU" w:eastAsia="en-GB"/>
        </w:rPr>
        <w:t xml:space="preserve">associated </w:t>
      </w:r>
      <w:r w:rsidR="004A791A">
        <w:rPr>
          <w:color w:val="000000"/>
          <w:lang w:val="en-AU" w:eastAsia="en-GB"/>
        </w:rPr>
        <w:t>flight route on a global map</w:t>
      </w:r>
      <w:r>
        <w:rPr>
          <w:color w:val="000000"/>
          <w:lang w:val="en-AU" w:eastAsia="en-GB"/>
        </w:rPr>
        <w:t>.</w:t>
      </w:r>
    </w:p>
    <w:p w:rsidR="004A791A" w:rsidP="00E765B8" w:rsidRDefault="004A791A" w14:paraId="53B8B24F" w14:textId="6F9D5810">
      <w:pPr>
        <w:jc w:val="both"/>
        <w:rPr>
          <w:color w:val="000000"/>
          <w:lang w:val="en-AU" w:eastAsia="en-GB"/>
        </w:rPr>
      </w:pPr>
    </w:p>
    <w:p w:rsidR="004A791A" w:rsidP="00E765B8" w:rsidRDefault="004A791A" w14:paraId="02485614" w14:textId="18D3C3E3">
      <w:pPr>
        <w:jc w:val="both"/>
        <w:rPr>
          <w:color w:val="000000"/>
          <w:lang w:val="en-AU" w:eastAsia="en-GB"/>
        </w:rPr>
      </w:pPr>
      <w:r>
        <w:rPr>
          <w:color w:val="000000"/>
          <w:lang w:val="en-AU" w:eastAsia="en-GB"/>
        </w:rPr>
        <w:t xml:space="preserve">An additional </w:t>
      </w:r>
      <w:r w:rsidR="00E337C0">
        <w:rPr>
          <w:color w:val="000000"/>
          <w:lang w:val="en-AU" w:eastAsia="en-GB"/>
        </w:rPr>
        <w:t>task would be to find and propose alternate flight routes when a button is pressed</w:t>
      </w:r>
      <w:r w:rsidR="00203D9D">
        <w:rPr>
          <w:color w:val="000000"/>
          <w:lang w:val="en-AU" w:eastAsia="en-GB"/>
        </w:rPr>
        <w:t xml:space="preserve"> and to display it accordingly</w:t>
      </w:r>
      <w:r w:rsidR="00E337C0">
        <w:rPr>
          <w:color w:val="000000"/>
          <w:lang w:val="en-AU" w:eastAsia="en-GB"/>
        </w:rPr>
        <w:t xml:space="preserve">. This additional task is an optional task and candidates need not complete this task. </w:t>
      </w:r>
    </w:p>
    <w:p w:rsidR="00852C83" w:rsidP="00E765B8" w:rsidRDefault="00852C83" w14:paraId="584BB36D" w14:textId="77777777">
      <w:pPr>
        <w:jc w:val="both"/>
        <w:rPr>
          <w:color w:val="000000"/>
          <w:lang w:val="en-AU" w:eastAsia="en-GB"/>
        </w:rPr>
      </w:pPr>
    </w:p>
    <w:p w:rsidR="00852C83" w:rsidP="00E765B8" w:rsidRDefault="00852C83" w14:paraId="6B2F4379" w14:textId="77777777">
      <w:pPr>
        <w:jc w:val="both"/>
        <w:rPr>
          <w:color w:val="000000"/>
          <w:lang w:val="en-AU" w:eastAsia="en-GB"/>
        </w:rPr>
      </w:pPr>
    </w:p>
    <w:p w:rsidR="00852C83" w:rsidP="00E765B8" w:rsidRDefault="00852C83" w14:paraId="0F3C61DC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DF62E3" w:rsidP="00E765B8" w:rsidRDefault="00DF62E3" w14:paraId="78333F13" w14:textId="77777777">
      <w:pPr>
        <w:spacing w:after="160" w:line="259" w:lineRule="auto"/>
        <w:jc w:val="both"/>
        <w:rPr>
          <w:b/>
          <w:bCs/>
          <w:color w:val="000000"/>
          <w:sz w:val="32"/>
          <w:szCs w:val="32"/>
          <w:lang w:val="en-AU" w:eastAsia="en-GB"/>
        </w:rPr>
      </w:pPr>
      <w:r>
        <w:rPr>
          <w:b/>
          <w:bCs/>
          <w:color w:val="000000"/>
          <w:sz w:val="32"/>
          <w:szCs w:val="32"/>
          <w:lang w:val="en-AU" w:eastAsia="en-GB"/>
        </w:rPr>
        <w:br w:type="page"/>
      </w:r>
    </w:p>
    <w:p w:rsidR="00852C83" w:rsidP="00E765B8" w:rsidRDefault="00852C83" w14:paraId="1A82F3CA" w14:textId="4ED5B951">
      <w:pPr>
        <w:jc w:val="both"/>
        <w:rPr>
          <w:lang w:eastAsia="en-GB"/>
        </w:rPr>
      </w:pPr>
      <w:r>
        <w:rPr>
          <w:b/>
          <w:bCs/>
          <w:color w:val="000000"/>
          <w:sz w:val="32"/>
          <w:szCs w:val="32"/>
          <w:lang w:val="en-AU" w:eastAsia="en-GB"/>
        </w:rPr>
        <w:t xml:space="preserve">1. The required functionality: introducing the </w:t>
      </w:r>
      <w:r w:rsidR="004A791A">
        <w:rPr>
          <w:b/>
          <w:bCs/>
          <w:color w:val="000000"/>
          <w:sz w:val="32"/>
          <w:szCs w:val="32"/>
          <w:lang w:val="en-AU" w:eastAsia="en-GB"/>
        </w:rPr>
        <w:t>Flight Plan, Airways and Waypoints</w:t>
      </w:r>
      <w:r>
        <w:rPr>
          <w:b/>
          <w:bCs/>
          <w:color w:val="000000"/>
          <w:sz w:val="32"/>
          <w:szCs w:val="32"/>
          <w:lang w:val="en-AU" w:eastAsia="en-GB"/>
        </w:rPr>
        <w:t xml:space="preserve"> API</w:t>
      </w:r>
      <w:r w:rsidR="004A791A">
        <w:rPr>
          <w:b/>
          <w:bCs/>
          <w:color w:val="000000"/>
          <w:sz w:val="32"/>
          <w:szCs w:val="32"/>
          <w:lang w:val="en-AU" w:eastAsia="en-GB"/>
        </w:rPr>
        <w:t>s</w:t>
      </w:r>
    </w:p>
    <w:p w:rsidR="00852C83" w:rsidP="00E765B8" w:rsidRDefault="00852C83" w14:paraId="2CCF4F12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6189F" w:rsidP="00E765B8" w:rsidRDefault="004A791A" w14:paraId="3704BE1B" w14:textId="05D38AF3">
      <w:pPr>
        <w:jc w:val="both"/>
        <w:rPr>
          <w:color w:val="000000"/>
          <w:lang w:val="en-AU" w:eastAsia="en-GB"/>
        </w:rPr>
      </w:pPr>
      <w:r>
        <w:rPr>
          <w:color w:val="000000"/>
          <w:lang w:val="en-AU" w:eastAsia="en-GB"/>
        </w:rPr>
        <w:t>CAAS</w:t>
      </w:r>
      <w:r w:rsidR="00852C83">
        <w:rPr>
          <w:color w:val="000000"/>
          <w:lang w:val="en-AU" w:eastAsia="en-GB"/>
        </w:rPr>
        <w:t xml:space="preserve"> has developed the </w:t>
      </w:r>
      <w:r>
        <w:rPr>
          <w:color w:val="000000"/>
          <w:lang w:val="en-AU" w:eastAsia="en-GB"/>
        </w:rPr>
        <w:t>above</w:t>
      </w:r>
      <w:r w:rsidR="00852C83">
        <w:rPr>
          <w:color w:val="000000"/>
          <w:lang w:val="en-AU" w:eastAsia="en-GB"/>
        </w:rPr>
        <w:t xml:space="preserve"> API</w:t>
      </w:r>
      <w:r>
        <w:rPr>
          <w:color w:val="000000"/>
          <w:lang w:val="en-AU" w:eastAsia="en-GB"/>
        </w:rPr>
        <w:t>s that you can query</w:t>
      </w:r>
      <w:r w:rsidR="00852C83">
        <w:rPr>
          <w:color w:val="000000"/>
          <w:lang w:val="en-AU" w:eastAsia="en-GB"/>
        </w:rPr>
        <w:t xml:space="preserve">. </w:t>
      </w:r>
      <w:r w:rsidR="00E337C0">
        <w:rPr>
          <w:color w:val="000000"/>
          <w:lang w:val="en-AU" w:eastAsia="en-GB"/>
        </w:rPr>
        <w:t>The API is accessible through th</w:t>
      </w:r>
      <w:r w:rsidR="006A0A94">
        <w:rPr>
          <w:color w:val="000000"/>
          <w:lang w:val="en-AU" w:eastAsia="en-GB"/>
        </w:rPr>
        <w:t>ese endpoints</w:t>
      </w:r>
    </w:p>
    <w:p w:rsidRPr="0014164A" w:rsidR="00852C83" w:rsidP="00E765B8" w:rsidRDefault="00AE7E54" w14:paraId="69AD1469" w14:textId="70859366">
      <w:pPr>
        <w:pStyle w:val="ListParagraph"/>
        <w:numPr>
          <w:ilvl w:val="0"/>
          <w:numId w:val="7"/>
        </w:numPr>
        <w:jc w:val="both"/>
        <w:rPr>
          <w:rStyle w:val="Hyperlink"/>
          <w:lang w:val="en-AU" w:eastAsia="en-GB"/>
        </w:rPr>
      </w:pPr>
      <w:hyperlink w:history="1" r:id="rId11">
        <w:r w:rsidRPr="0014164A" w:rsidR="0014164A">
          <w:rPr>
            <w:rStyle w:val="Hyperlink"/>
            <w:lang w:val="en-AU" w:eastAsia="en-GB"/>
          </w:rPr>
          <w:t>http://118.189.146.180:9080/flight-manager/displayAll</w:t>
        </w:r>
      </w:hyperlink>
    </w:p>
    <w:p w:rsidRPr="00E765B8" w:rsidR="00727591" w:rsidP="00E765B8" w:rsidRDefault="00AE7E54" w14:paraId="73B67ECB" w14:textId="0D700E00">
      <w:pPr>
        <w:pStyle w:val="ListParagraph"/>
        <w:numPr>
          <w:ilvl w:val="0"/>
          <w:numId w:val="7"/>
        </w:numPr>
        <w:jc w:val="both"/>
        <w:rPr>
          <w:rFonts w:eastAsia="Times New Roman"/>
          <w:color w:val="000000"/>
          <w:lang w:eastAsia="en-GB"/>
        </w:rPr>
      </w:pPr>
      <w:hyperlink w:history="1" r:id="rId12">
        <w:r w:rsidRPr="00E765B8" w:rsidR="00674EAF">
          <w:rPr>
            <w:rStyle w:val="Hyperlink"/>
            <w:rFonts w:eastAsia="Times New Roman"/>
            <w:lang w:val="en-AU" w:eastAsia="en-GB"/>
          </w:rPr>
          <w:t>http://118.189.146.180:9080/geopoints/list/airways</w:t>
        </w:r>
      </w:hyperlink>
      <w:r w:rsidRPr="00E765B8" w:rsidR="00727591">
        <w:rPr>
          <w:rFonts w:eastAsia="Times New Roman"/>
          <w:color w:val="000000"/>
          <w:lang w:val="en-AU" w:eastAsia="en-GB"/>
        </w:rPr>
        <w:t xml:space="preserve"> </w:t>
      </w:r>
    </w:p>
    <w:p w:rsidRPr="00E765B8" w:rsidR="00727591" w:rsidP="00E765B8" w:rsidRDefault="00AE7E54" w14:paraId="373D816C" w14:textId="3B2B16AD">
      <w:pPr>
        <w:pStyle w:val="ListParagraph"/>
        <w:numPr>
          <w:ilvl w:val="0"/>
          <w:numId w:val="7"/>
        </w:numPr>
        <w:jc w:val="both"/>
        <w:rPr>
          <w:color w:val="000000"/>
          <w:lang w:val="en-AU" w:eastAsia="en-GB"/>
        </w:rPr>
      </w:pPr>
      <w:hyperlink w:history="1" r:id="rId13">
        <w:r w:rsidRPr="00E765B8" w:rsidR="00727591">
          <w:rPr>
            <w:rStyle w:val="Hyperlink"/>
            <w:rFonts w:eastAsia="Times New Roman"/>
            <w:lang w:val="en-AU" w:eastAsia="en-GB"/>
          </w:rPr>
          <w:t>http://118.189.146.180:9080/geopoints/list/fixes</w:t>
        </w:r>
      </w:hyperlink>
    </w:p>
    <w:p w:rsidR="00244CE2" w:rsidP="00E765B8" w:rsidRDefault="00244CE2" w14:paraId="5F9CA63B" w14:textId="77777777">
      <w:pPr>
        <w:jc w:val="both"/>
        <w:rPr>
          <w:lang w:eastAsia="en-GB"/>
        </w:rPr>
      </w:pPr>
    </w:p>
    <w:p w:rsidRPr="006A0A94" w:rsidR="006A0A94" w:rsidP="00E765B8" w:rsidRDefault="00852C83" w14:paraId="06151AD4" w14:textId="0CC67869">
      <w:pPr>
        <w:jc w:val="both"/>
        <w:rPr>
          <w:i/>
          <w:iCs/>
          <w:color w:val="000000"/>
          <w:lang w:val="en-AU" w:eastAsia="en-GB"/>
        </w:rPr>
      </w:pPr>
      <w:r>
        <w:rPr>
          <w:color w:val="000000"/>
          <w:lang w:val="en-AU" w:eastAsia="en-GB"/>
        </w:rPr>
        <w:t>Your temporary key to access the API is</w:t>
      </w:r>
      <w:r w:rsidR="00A30026">
        <w:rPr>
          <w:i/>
          <w:iCs/>
          <w:color w:val="000000"/>
          <w:lang w:val="en-AU" w:eastAsia="en-GB"/>
        </w:rPr>
        <w:t xml:space="preserve"> </w:t>
      </w:r>
      <w:r w:rsidR="00A30026">
        <w:rPr>
          <w:color w:val="000000"/>
          <w:lang w:val="en-AU" w:eastAsia="en-GB"/>
        </w:rPr>
        <w:t xml:space="preserve">in the email that was sent along with this document. </w:t>
      </w:r>
    </w:p>
    <w:p w:rsidR="00852C83" w:rsidP="00E765B8" w:rsidRDefault="00852C83" w14:paraId="06B36417" w14:textId="6A84DCBC">
      <w:pPr>
        <w:ind w:left="720"/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2B136DD8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And here you have a couple of examples of query using curl that you can use to check your key:</w:t>
      </w:r>
    </w:p>
    <w:p w:rsidR="00852C83" w:rsidP="00E765B8" w:rsidRDefault="00852C83" w14:paraId="2369C6BF" w14:textId="77777777">
      <w:pPr>
        <w:ind w:left="720"/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Pr="00E765B8" w:rsidR="00852C83" w:rsidP="00E765B8" w:rsidRDefault="00852C83" w14:paraId="19D8DD8E" w14:textId="318CA840">
      <w:pPr>
        <w:ind w:left="720"/>
        <w:rPr>
          <w:rFonts w:ascii="Consolas" w:hAnsi="Consolas"/>
          <w:color w:val="000000"/>
          <w:lang w:val="en-AU" w:eastAsia="en-GB"/>
        </w:rPr>
      </w:pPr>
      <w:r w:rsidRPr="00E765B8">
        <w:rPr>
          <w:rFonts w:ascii="Consolas" w:hAnsi="Consolas" w:cs="Courier New"/>
          <w:color w:val="000000" w:themeColor="text1"/>
          <w:lang w:val="en-AU" w:eastAsia="en-GB"/>
        </w:rPr>
        <w:t>curl -</w:t>
      </w:r>
      <w:r w:rsidRPr="00E765B8" w:rsidR="00C70F2A">
        <w:rPr>
          <w:rFonts w:ascii="Consolas" w:hAnsi="Consolas" w:cs="Courier New"/>
          <w:color w:val="000000" w:themeColor="text1"/>
          <w:lang w:val="en-AU" w:eastAsia="en-GB"/>
        </w:rPr>
        <w:t>v</w:t>
      </w:r>
      <w:r w:rsidRPr="00E765B8">
        <w:rPr>
          <w:rFonts w:ascii="Consolas" w:hAnsi="Consolas" w:cs="Courier New"/>
          <w:color w:val="000000" w:themeColor="text1"/>
          <w:lang w:val="en-AU" w:eastAsia="en-GB"/>
        </w:rPr>
        <w:t xml:space="preserve"> -H 'apikey: xxxxxx' </w:t>
      </w:r>
      <w:r w:rsidRPr="00E765B8" w:rsidR="00C72DFE">
        <w:rPr>
          <w:rFonts w:ascii="Consolas" w:hAnsi="Consolas"/>
        </w:rPr>
        <w:t>118.189</w:t>
      </w:r>
      <w:r w:rsidRPr="00E765B8" w:rsidR="00C00926">
        <w:rPr>
          <w:rFonts w:ascii="Consolas" w:hAnsi="Consolas"/>
        </w:rPr>
        <w:t>.146.180:9080</w:t>
      </w:r>
      <w:r w:rsidRPr="00E765B8" w:rsidR="00C72DFE">
        <w:rPr>
          <w:rFonts w:ascii="Consolas" w:hAnsi="Consolas"/>
        </w:rPr>
        <w:t>/</w:t>
      </w:r>
      <w:r w:rsidRPr="00E765B8" w:rsidR="00C00926">
        <w:rPr>
          <w:rFonts w:ascii="Consolas" w:hAnsi="Consolas"/>
        </w:rPr>
        <w:t>flight-manager</w:t>
      </w:r>
      <w:r w:rsidRPr="00E765B8" w:rsidR="00C72DFE">
        <w:rPr>
          <w:rFonts w:ascii="Consolas" w:hAnsi="Consolas"/>
        </w:rPr>
        <w:t>/</w:t>
      </w:r>
      <w:r w:rsidRPr="00E765B8" w:rsidR="00C00926">
        <w:rPr>
          <w:rFonts w:ascii="Consolas" w:hAnsi="Consolas"/>
        </w:rPr>
        <w:t>d</w:t>
      </w:r>
      <w:r w:rsidRPr="00E765B8" w:rsidR="00C00926">
        <w:rPr>
          <w:rFonts w:ascii="Consolas" w:hAnsi="Consolas" w:cs="Courier New"/>
          <w:lang w:val="en-AU" w:eastAsia="en-GB"/>
        </w:rPr>
        <w:t>isplayAll</w:t>
      </w:r>
      <w:r w:rsidRPr="00E765B8">
        <w:rPr>
          <w:rFonts w:ascii="Consolas" w:hAnsi="Consolas"/>
          <w:color w:val="000000"/>
          <w:lang w:val="en-AU" w:eastAsia="en-GB"/>
        </w:rPr>
        <w:t> </w:t>
      </w:r>
    </w:p>
    <w:p w:rsidR="00852C83" w:rsidP="00E765B8" w:rsidRDefault="00852C83" w14:paraId="2FB85A2B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4E67E555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Your next steps to familiarise yourself with the API could be the following:</w:t>
      </w:r>
    </w:p>
    <w:p w:rsidR="00852C83" w:rsidP="00E765B8" w:rsidRDefault="00852C83" w14:paraId="02D5D330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60137BBA" w14:textId="77777777">
      <w:pPr>
        <w:numPr>
          <w:ilvl w:val="0"/>
          <w:numId w:val="1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>Please check that the key is working correctly first as it is periodically rotated. If you have any issue with the key, just reply to this email.</w:t>
      </w:r>
    </w:p>
    <w:p w:rsidR="00852C83" w:rsidP="00E765B8" w:rsidRDefault="00852C83" w14:paraId="667E7D9D" w14:textId="77777777">
      <w:pPr>
        <w:ind w:left="720"/>
        <w:jc w:val="both"/>
        <w:rPr>
          <w:color w:val="000000"/>
          <w:lang w:eastAsia="en-GB"/>
        </w:rPr>
      </w:pPr>
    </w:p>
    <w:p w:rsidRPr="00757A37" w:rsidR="00757A37" w:rsidP="00E765B8" w:rsidRDefault="0084000C" w14:paraId="20F21C4D" w14:textId="77777777">
      <w:pPr>
        <w:numPr>
          <w:ilvl w:val="0"/>
          <w:numId w:val="1"/>
        </w:numPr>
        <w:jc w:val="both"/>
        <w:rPr>
          <w:ins w:author="Elvin LIOW (CAAS)" w:date="2023-02-03T10:45:00Z" w:id="0"/>
          <w:rFonts w:eastAsia="Times New Roman"/>
          <w:color w:val="000000"/>
          <w:lang w:eastAsia="en-GB"/>
          <w:rPrChange w:author="Elvin LIOW (CAAS)" w:date="2023-02-03T10:45:00Z" w:id="1">
            <w:rPr>
              <w:ins w:author="Elvin LIOW (CAAS)" w:date="2023-02-03T10:45:00Z" w:id="2"/>
              <w:rFonts w:eastAsia="Times New Roman"/>
              <w:color w:val="000000" w:themeColor="text1"/>
              <w:lang w:val="en-AU" w:eastAsia="en-GB"/>
            </w:rPr>
          </w:rPrChange>
        </w:rPr>
      </w:pPr>
      <w:del w:author="Elvin LIOW (CAAS)" w:date="2023-02-03T02:31:00Z" w:id="3">
        <w:r w:rsidRPr="34F67708" w:rsidDel="0084000C">
          <w:rPr>
            <w:rFonts w:eastAsia="Times New Roman"/>
            <w:color w:val="000000" w:themeColor="text1"/>
            <w:lang w:val="en-AU" w:eastAsia="en-GB"/>
          </w:rPr>
          <w:delText xml:space="preserve">You should have received </w:delText>
        </w:r>
        <w:r w:rsidRPr="34F67708" w:rsidDel="001F27FF">
          <w:rPr>
            <w:rFonts w:eastAsia="Times New Roman"/>
            <w:color w:val="000000" w:themeColor="text1"/>
            <w:lang w:val="en-AU" w:eastAsia="en-GB"/>
          </w:rPr>
          <w:delText xml:space="preserve">a link to </w:delText>
        </w:r>
      </w:del>
      <w:del w:author="Elvin LIOW (CAAS)" w:date="2023-02-03T02:30:00Z" w:id="4">
        <w:r w:rsidRPr="34F67708" w:rsidDel="0084000C">
          <w:rPr>
            <w:rFonts w:eastAsia="Times New Roman"/>
            <w:color w:val="000000" w:themeColor="text1"/>
            <w:lang w:val="en-AU" w:eastAsia="en-GB"/>
          </w:rPr>
          <w:delText xml:space="preserve">download </w:delText>
        </w:r>
      </w:del>
      <w:del w:author="Elvin LIOW (CAAS)" w:date="2023-02-03T02:31:00Z" w:id="5">
        <w:r w:rsidRPr="34F67708" w:rsidDel="001F27FF">
          <w:rPr>
            <w:rFonts w:eastAsia="Times New Roman"/>
            <w:color w:val="000000" w:themeColor="text1"/>
            <w:lang w:val="en-AU" w:eastAsia="en-GB"/>
          </w:rPr>
          <w:delText>the</w:delText>
        </w:r>
        <w:r w:rsidRPr="34F67708" w:rsidDel="0084000C">
          <w:rPr>
            <w:rFonts w:eastAsia="Times New Roman"/>
            <w:color w:val="000000" w:themeColor="text1"/>
            <w:lang w:val="en-AU" w:eastAsia="en-GB"/>
          </w:rPr>
          <w:delText xml:space="preserve"> API Documentation with your key</w:delText>
        </w:r>
      </w:del>
      <w:del w:author="Elvin LIOW (CAAS)" w:date="2023-02-03T10:45:00Z" w:id="6">
        <w:r w:rsidRPr="34F67708" w:rsidDel="0016730E" w:rsidR="00852C83">
          <w:rPr>
            <w:rFonts w:eastAsia="Times New Roman"/>
            <w:color w:val="000000" w:themeColor="text1"/>
            <w:lang w:val="en-AU" w:eastAsia="en-GB"/>
          </w:rPr>
          <w:delText>.</w:delText>
        </w:r>
        <w:r w:rsidRPr="34F67708" w:rsidDel="0016730E">
          <w:rPr>
            <w:rFonts w:eastAsia="Times New Roman"/>
            <w:color w:val="000000" w:themeColor="text1"/>
            <w:lang w:val="en-AU" w:eastAsia="en-GB"/>
          </w:rPr>
          <w:delText xml:space="preserve"> </w:delText>
        </w:r>
      </w:del>
      <w:ins w:author="Elvin LIOW (CAAS)" w:date="2023-02-03T02:31:00Z" w:id="7">
        <w:r w:rsidRPr="34F67708" w:rsidR="64308A9D">
          <w:rPr>
            <w:rFonts w:eastAsia="Times New Roman"/>
            <w:color w:val="000000" w:themeColor="text1"/>
            <w:lang w:val="en-AU" w:eastAsia="en-GB"/>
          </w:rPr>
          <w:t>The link to the API documentation for the two services c</w:t>
        </w:r>
      </w:ins>
      <w:ins w:author="Elvin LIOW (CAAS)" w:date="2023-02-03T02:32:00Z" w:id="8">
        <w:r w:rsidRPr="34F67708" w:rsidR="64308A9D">
          <w:rPr>
            <w:rFonts w:eastAsia="Times New Roman"/>
            <w:color w:val="000000" w:themeColor="text1"/>
            <w:lang w:val="en-AU" w:eastAsia="en-GB"/>
          </w:rPr>
          <w:t>an be found at the following link</w:t>
        </w:r>
      </w:ins>
    </w:p>
    <w:p w:rsidR="00757A37" w:rsidP="00757A37" w:rsidRDefault="00757A37" w14:paraId="0334688E" w14:textId="77777777">
      <w:pPr>
        <w:pStyle w:val="ListParagraph"/>
        <w:rPr>
          <w:ins w:author="Elvin LIOW (CAAS)" w:date="2023-02-03T10:45:00Z" w:id="9"/>
        </w:rPr>
      </w:pPr>
    </w:p>
    <w:p w:rsidR="00814D8F" w:rsidP="00AE7E54" w:rsidRDefault="00814D8F" w14:paraId="59C2903A" w14:textId="77777777">
      <w:pPr>
        <w:numPr>
          <w:ilvl w:val="1"/>
          <w:numId w:val="1"/>
        </w:numPr>
        <w:jc w:val="both"/>
        <w:rPr>
          <w:ins w:author="Elvin LIOW (CAAS)" w:date="2023-02-03T10:46:00Z" w:id="10"/>
        </w:rPr>
      </w:pPr>
      <w:ins w:author="Elvin LIOW (CAAS)" w:date="2023-02-03T10:46:00Z" w:id="11">
        <w:r>
          <w:fldChar w:fldCharType="begin"/>
        </w:r>
        <w:r>
          <w:instrText xml:space="preserve"> HYPERLINK "https://app.swaggerhub.com/apis-docs/CAASFSDATMSE/flight-object-manager/1.0.0" \t "_blank" </w:instrText>
        </w:r>
        <w:r>
          <w:fldChar w:fldCharType="separate"/>
        </w:r>
        <w:r>
          <w:rPr>
            <w:rStyle w:val="Hyperlink"/>
          </w:rPr>
          <w:t>https://app.swaggerhub.com/apis-docs/CAASFSDATMSE/flight-object-manager/1.0.0</w:t>
        </w:r>
        <w:r>
          <w:fldChar w:fldCharType="end"/>
        </w:r>
      </w:ins>
    </w:p>
    <w:p w:rsidR="00757A37" w:rsidP="00AE7E54" w:rsidRDefault="00EA63C7" w14:paraId="3556639C" w14:textId="0E2ACBEF">
      <w:pPr>
        <w:numPr>
          <w:ilvl w:val="1"/>
          <w:numId w:val="1"/>
        </w:numPr>
        <w:jc w:val="both"/>
        <w:rPr>
          <w:ins w:author="Elvin LIOW (CAAS)" w:date="2023-02-03T10:45:00Z" w:id="12"/>
        </w:rPr>
        <w:pPrChange w:author="Elvin LIOW (CAAS)" w:date="2023-02-03T10:45:00Z" w:id="13">
          <w:pPr>
            <w:numPr>
              <w:numId w:val="1"/>
            </w:numPr>
            <w:ind w:left="720" w:hanging="360"/>
            <w:jc w:val="both"/>
          </w:pPr>
        </w:pPrChange>
      </w:pPr>
      <w:ins w:author="Elvin LIOW (CAAS)" w:date="2023-02-03T10:46:00Z" w:id="14">
        <w:r>
          <w:fldChar w:fldCharType="begin"/>
        </w:r>
        <w:r>
          <w:instrText xml:space="preserve"> HYPERLINK "https://app.swaggerhub.com/apis-docs/CAASFSDATMSE/aeronautical-data-service/1.0.0" \t "_blank" </w:instrText>
        </w:r>
        <w:r>
          <w:fldChar w:fldCharType="separate"/>
        </w:r>
        <w:r>
          <w:rPr>
            <w:rStyle w:val="Hyperlink"/>
          </w:rPr>
          <w:t>https://app.swaggerhub.com/apis-docs/CAASFSDATMSE/aeronautical-data-service/1.0.0</w:t>
        </w:r>
        <w:r>
          <w:fldChar w:fldCharType="end"/>
        </w:r>
      </w:ins>
    </w:p>
    <w:p w:rsidR="00852C83" w:rsidP="00757A37" w:rsidRDefault="0084000C" w14:paraId="1DA5E839" w14:textId="732D03A7">
      <w:pPr>
        <w:ind w:left="720"/>
        <w:jc w:val="both"/>
        <w:rPr>
          <w:rFonts w:eastAsia="Times New Roman"/>
          <w:color w:val="000000"/>
          <w:lang w:eastAsia="en-GB"/>
        </w:rPr>
        <w:pPrChange w:author="Elvin LIOW (CAAS)" w:date="2023-02-03T10:45:00Z" w:id="15">
          <w:pPr>
            <w:numPr>
              <w:numId w:val="1"/>
            </w:numPr>
            <w:ind w:left="720" w:hanging="360"/>
            <w:jc w:val="both"/>
          </w:pPr>
        </w:pPrChange>
      </w:pPr>
      <w:ins w:author="Elvin LIOW (CAAS)" w:date="2023-02-03T02:32:00Z" w:id="16">
        <w:r>
          <w:br/>
        </w:r>
      </w:ins>
      <w:r w:rsidRPr="34F67708">
        <w:rPr>
          <w:rFonts w:eastAsia="Times New Roman"/>
          <w:color w:val="000000" w:themeColor="text1"/>
          <w:lang w:val="en-AU" w:eastAsia="en-GB"/>
        </w:rPr>
        <w:t xml:space="preserve">It is written in conformance with Open API 3.0.2 standards. </w:t>
      </w:r>
      <w:del w:author="Elvin LIOW (CAAS)" w:date="2023-02-03T02:30:00Z" w:id="17">
        <w:r w:rsidRPr="34F67708" w:rsidDel="0084000C">
          <w:rPr>
            <w:rFonts w:eastAsia="Times New Roman"/>
            <w:color w:val="000000" w:themeColor="text1"/>
            <w:lang w:val="en-AU" w:eastAsia="en-GB"/>
          </w:rPr>
          <w:delText xml:space="preserve">Unzip the </w:delText>
        </w:r>
        <w:r w:rsidRPr="34F67708" w:rsidDel="00E9215A">
          <w:rPr>
            <w:rFonts w:eastAsia="Times New Roman"/>
            <w:color w:val="000000" w:themeColor="text1"/>
            <w:lang w:val="en-AU" w:eastAsia="en-GB"/>
          </w:rPr>
          <w:delText>package and</w:delText>
        </w:r>
        <w:r w:rsidRPr="34F67708" w:rsidDel="0084000C">
          <w:rPr>
            <w:rFonts w:eastAsia="Times New Roman"/>
            <w:color w:val="000000" w:themeColor="text1"/>
            <w:lang w:val="en-AU" w:eastAsia="en-GB"/>
          </w:rPr>
          <w:delText xml:space="preserve"> open the HTML file named “</w:delText>
        </w:r>
        <w:r w:rsidRPr="34F67708" w:rsidDel="00DE5981">
          <w:rPr>
            <w:rFonts w:ascii="Consolas" w:hAnsi="Consolas" w:eastAsia="Times New Roman"/>
            <w:color w:val="000000" w:themeColor="text1"/>
            <w:lang w:val="en-AU" w:eastAsia="en-GB"/>
          </w:rPr>
          <w:delText>standalone.html</w:delText>
        </w:r>
        <w:r w:rsidRPr="34F67708" w:rsidDel="0084000C">
          <w:rPr>
            <w:rFonts w:eastAsia="Times New Roman"/>
            <w:color w:val="000000" w:themeColor="text1"/>
            <w:lang w:val="en-AU" w:eastAsia="en-GB"/>
          </w:rPr>
          <w:delText>”</w:delText>
        </w:r>
        <w:r w:rsidRPr="34F67708" w:rsidDel="00613C12">
          <w:rPr>
            <w:rFonts w:eastAsia="Times New Roman"/>
            <w:color w:val="000000" w:themeColor="text1"/>
            <w:lang w:val="en-AU" w:eastAsia="en-GB"/>
          </w:rPr>
          <w:delText>.</w:delText>
        </w:r>
      </w:del>
      <w:r w:rsidRPr="34F67708" w:rsidR="00613C12">
        <w:rPr>
          <w:rFonts w:eastAsia="Times New Roman"/>
          <w:color w:val="000000" w:themeColor="text1"/>
          <w:lang w:val="en-AU" w:eastAsia="en-GB"/>
        </w:rPr>
        <w:t xml:space="preserve"> Have a read through prior to using the APIs</w:t>
      </w:r>
      <w:r w:rsidRPr="34F67708" w:rsidR="005F4505">
        <w:rPr>
          <w:rFonts w:eastAsia="Times New Roman"/>
          <w:color w:val="000000" w:themeColor="text1"/>
          <w:lang w:val="en-AU" w:eastAsia="en-GB"/>
        </w:rPr>
        <w:t>.</w:t>
      </w:r>
    </w:p>
    <w:p w:rsidR="00852C83" w:rsidP="00E765B8" w:rsidRDefault="00852C83" w14:paraId="00CA93AD" w14:textId="77777777">
      <w:pPr>
        <w:ind w:left="720"/>
        <w:jc w:val="both"/>
        <w:rPr>
          <w:color w:val="000000"/>
          <w:lang w:eastAsia="en-GB"/>
        </w:rPr>
      </w:pPr>
    </w:p>
    <w:p w:rsidRPr="00B879F0" w:rsidR="00B879F0" w:rsidP="00E765B8" w:rsidRDefault="00852C83" w14:paraId="1709C9EF" w14:textId="67C7E479">
      <w:pPr>
        <w:numPr>
          <w:ilvl w:val="0"/>
          <w:numId w:val="1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Figure out what </w:t>
      </w:r>
      <w:r w:rsidR="00B879F0">
        <w:rPr>
          <w:rFonts w:eastAsia="Times New Roman"/>
          <w:color w:val="000000"/>
          <w:lang w:val="en-AU" w:eastAsia="en-GB"/>
        </w:rPr>
        <w:t>Flight Plans, Airways and Waypoints are</w:t>
      </w:r>
      <w:r>
        <w:rPr>
          <w:rFonts w:eastAsia="Times New Roman"/>
          <w:color w:val="000000"/>
          <w:lang w:val="en-AU" w:eastAsia="en-GB"/>
        </w:rPr>
        <w:t>:</w:t>
      </w:r>
    </w:p>
    <w:p w:rsidR="00852C83" w:rsidP="00E765B8" w:rsidRDefault="00AE7E54" w14:paraId="0B7C0F1A" w14:textId="6B48CA0E">
      <w:pPr>
        <w:numPr>
          <w:ilvl w:val="1"/>
          <w:numId w:val="1"/>
        </w:numPr>
        <w:jc w:val="both"/>
        <w:rPr>
          <w:rFonts w:eastAsia="Times New Roman"/>
          <w:lang w:eastAsia="en-GB"/>
        </w:rPr>
      </w:pPr>
      <w:hyperlink w:history="1" r:id="rId14">
        <w:r w:rsidRPr="00643105" w:rsidR="00B879F0">
          <w:rPr>
            <w:rStyle w:val="Hyperlink"/>
            <w:rFonts w:eastAsia="Times New Roman"/>
            <w:lang w:val="en-AU" w:eastAsia="en-GB"/>
          </w:rPr>
          <w:t>https://en.wikipedia.org/wiki/Flight</w:t>
        </w:r>
      </w:hyperlink>
      <w:r w:rsidR="00B879F0">
        <w:rPr>
          <w:rStyle w:val="Hyperlink"/>
          <w:rFonts w:eastAsia="Times New Roman"/>
          <w:color w:val="600060"/>
          <w:lang w:val="en-AU" w:eastAsia="en-GB"/>
        </w:rPr>
        <w:t>_plan</w:t>
      </w:r>
    </w:p>
    <w:p w:rsidR="00852C83" w:rsidP="00E765B8" w:rsidRDefault="00AE7E54" w14:paraId="315C02A2" w14:textId="665435D0">
      <w:pPr>
        <w:numPr>
          <w:ilvl w:val="1"/>
          <w:numId w:val="1"/>
        </w:numPr>
        <w:jc w:val="both"/>
        <w:rPr>
          <w:rFonts w:eastAsia="Times New Roman"/>
          <w:lang w:eastAsia="en-GB"/>
        </w:rPr>
      </w:pPr>
      <w:hyperlink w:tooltip="https://eur02.safelinks.protection.outlook.com/?url=https%3A%2F%2Fen.wikipedia.org%2Fwiki%2FStandard_terminal_arrival_route&amp;data=04%7C01%7CGabriel.mesquida.e%40thalesdigital.io%7C6c62bdc79fa94b07644308d8fb3cb67d%7C737c6905f1864bcfafb343e349ee23a3%7C0%7C0%" w:history="1" r:id="rId15">
        <w:r w:rsidR="00852C83">
          <w:rPr>
            <w:rStyle w:val="Hyperlink"/>
            <w:rFonts w:eastAsia="Times New Roman"/>
            <w:color w:val="600060"/>
            <w:lang w:val="en-AU" w:eastAsia="en-GB"/>
          </w:rPr>
          <w:t>https://en.wikipedia.org/wiki/</w:t>
        </w:r>
        <w:r w:rsidRPr="00B879F0" w:rsidR="00B879F0">
          <w:rPr>
            <w:rStyle w:val="Hyperlink"/>
            <w:rFonts w:eastAsia="Times New Roman"/>
            <w:color w:val="600060"/>
            <w:lang w:val="en-AU" w:eastAsia="en-GB"/>
          </w:rPr>
          <w:t>Airway_(aviation)</w:t>
        </w:r>
      </w:hyperlink>
    </w:p>
    <w:p w:rsidR="00852C83" w:rsidP="00E765B8" w:rsidRDefault="00AE7E54" w14:paraId="31DDBE72" w14:textId="384737DB">
      <w:pPr>
        <w:numPr>
          <w:ilvl w:val="1"/>
          <w:numId w:val="1"/>
        </w:numPr>
        <w:jc w:val="both"/>
        <w:rPr>
          <w:rFonts w:eastAsia="Times New Roman"/>
          <w:lang w:eastAsia="en-GB"/>
        </w:rPr>
      </w:pPr>
      <w:hyperlink w:history="1" r:id="rId16">
        <w:r w:rsidRPr="00643105" w:rsidR="004A295D">
          <w:rPr>
            <w:rStyle w:val="Hyperlink"/>
            <w:rFonts w:eastAsia="Times New Roman"/>
            <w:lang w:val="en-AU" w:eastAsia="en-GB"/>
          </w:rPr>
          <w:t>https://skybrary.aero/articles/waypoint</w:t>
        </w:r>
      </w:hyperlink>
      <w:r w:rsidR="00852C83">
        <w:rPr>
          <w:rFonts w:eastAsia="Times New Roman"/>
          <w:color w:val="000000"/>
          <w:lang w:val="en-AU" w:eastAsia="en-GB"/>
        </w:rPr>
        <w:t> </w:t>
      </w:r>
    </w:p>
    <w:p w:rsidR="00852C83" w:rsidP="00E765B8" w:rsidRDefault="00852C83" w14:paraId="22DFDABB" w14:textId="77777777">
      <w:pPr>
        <w:ind w:left="1440"/>
        <w:jc w:val="both"/>
        <w:rPr>
          <w:lang w:eastAsia="en-GB"/>
        </w:rPr>
      </w:pPr>
    </w:p>
    <w:p w:rsidR="00852C83" w:rsidP="00E765B8" w:rsidRDefault="00852C83" w14:paraId="00D6FE12" w14:textId="5355F6C1">
      <w:pPr>
        <w:numPr>
          <w:ilvl w:val="0"/>
          <w:numId w:val="1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Look at the capability to </w:t>
      </w:r>
      <w:r w:rsidR="00D3518E">
        <w:rPr>
          <w:rFonts w:eastAsia="Times New Roman"/>
          <w:color w:val="000000"/>
          <w:lang w:val="en-AU" w:eastAsia="en-GB"/>
        </w:rPr>
        <w:t>get a list of flight plans</w:t>
      </w:r>
      <w:r>
        <w:rPr>
          <w:rFonts w:eastAsia="Times New Roman"/>
          <w:color w:val="000000"/>
          <w:lang w:val="en-AU" w:eastAsia="en-GB"/>
        </w:rPr>
        <w:t xml:space="preserve"> with a REST client:</w:t>
      </w:r>
    </w:p>
    <w:p w:rsidRPr="002A6499" w:rsidR="002A6499" w:rsidP="00E765B8" w:rsidRDefault="00AE7E54" w14:paraId="70504E6E" w14:textId="225215B8">
      <w:pPr>
        <w:pStyle w:val="ListParagraph"/>
        <w:numPr>
          <w:ilvl w:val="1"/>
          <w:numId w:val="1"/>
        </w:numPr>
        <w:jc w:val="both"/>
        <w:rPr>
          <w:color w:val="000000"/>
          <w:lang w:val="en-AU" w:eastAsia="en-GB"/>
        </w:rPr>
      </w:pPr>
      <w:hyperlink w:history="1" r:id="rId17">
        <w:r w:rsidRPr="00643105" w:rsidR="002A6499">
          <w:rPr>
            <w:rStyle w:val="Hyperlink"/>
            <w:lang w:val="en-AU" w:eastAsia="en-GB"/>
          </w:rPr>
          <w:t>http://118.189.146.180:9080/flight-manager/displayAll</w:t>
        </w:r>
      </w:hyperlink>
    </w:p>
    <w:p w:rsidRPr="005B4E88" w:rsidR="0004531E" w:rsidP="00E765B8" w:rsidRDefault="008461AA" w14:paraId="6C4F6F7F" w14:textId="7985B596">
      <w:pPr>
        <w:numPr>
          <w:ilvl w:val="1"/>
          <w:numId w:val="1"/>
        </w:numPr>
        <w:jc w:val="both"/>
        <w:rPr>
          <w:rStyle w:val="Hyperlink"/>
          <w:rFonts w:eastAsia="Times New Roman"/>
          <w:color w:val="auto"/>
          <w:u w:val="none"/>
          <w:lang w:eastAsia="en-GB"/>
        </w:rPr>
      </w:pPr>
      <w:r w:rsidRPr="00E765B8">
        <w:rPr>
          <w:rStyle w:val="Hyperlink"/>
          <w:rFonts w:eastAsia="Times New Roman"/>
          <w:color w:val="auto"/>
          <w:u w:val="none"/>
          <w:lang w:val="en-AU" w:eastAsia="en-GB"/>
        </w:rPr>
        <w:t>Flight plans are</w:t>
      </w:r>
      <w:r w:rsidR="00E40E40">
        <w:rPr>
          <w:rStyle w:val="Hyperlink"/>
          <w:rFonts w:eastAsia="Times New Roman"/>
          <w:color w:val="auto"/>
          <w:u w:val="none"/>
          <w:lang w:val="en-AU" w:eastAsia="en-GB"/>
        </w:rPr>
        <w:t xml:space="preserve"> represented in a JSON Flight Object Model</w:t>
      </w:r>
    </w:p>
    <w:p w:rsidR="00852C83" w:rsidP="00E765B8" w:rsidRDefault="00852C83" w14:paraId="1D33E618" w14:textId="77777777">
      <w:pPr>
        <w:ind w:left="1440"/>
        <w:jc w:val="both"/>
        <w:rPr>
          <w:lang w:eastAsia="en-GB"/>
        </w:rPr>
      </w:pPr>
    </w:p>
    <w:p w:rsidRPr="00B31781" w:rsidR="00852C83" w:rsidP="00E765B8" w:rsidRDefault="00852C83" w14:paraId="6B0EEA9A" w14:textId="22B8630D">
      <w:pPr>
        <w:numPr>
          <w:ilvl w:val="0"/>
          <w:numId w:val="1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For </w:t>
      </w:r>
      <w:r w:rsidR="008461AA">
        <w:rPr>
          <w:rFonts w:eastAsia="Times New Roman"/>
          <w:color w:val="000000"/>
          <w:lang w:val="en-AU" w:eastAsia="en-GB"/>
        </w:rPr>
        <w:t>the selected flight plan</w:t>
      </w:r>
      <w:r>
        <w:rPr>
          <w:rFonts w:eastAsia="Times New Roman"/>
          <w:color w:val="000000"/>
          <w:lang w:val="en-AU" w:eastAsia="en-GB"/>
        </w:rPr>
        <w:t xml:space="preserve">, </w:t>
      </w:r>
      <w:r w:rsidR="008461AA">
        <w:rPr>
          <w:rFonts w:eastAsia="Times New Roman"/>
          <w:color w:val="000000"/>
          <w:lang w:val="en-AU" w:eastAsia="en-GB"/>
        </w:rPr>
        <w:t>retrieve and display graphically the flight route in the flight plan</w:t>
      </w:r>
      <w:r w:rsidR="00B31781">
        <w:rPr>
          <w:rFonts w:eastAsia="Times New Roman"/>
          <w:color w:val="000000"/>
          <w:lang w:val="en-AU" w:eastAsia="en-GB"/>
        </w:rPr>
        <w:t xml:space="preserve"> using the Airways and waypoint recorded in the flight plan. This list of the Airways and Waypoints can be found in the following APIs</w:t>
      </w:r>
      <w:r w:rsidR="00604108">
        <w:rPr>
          <w:rFonts w:eastAsia="Times New Roman"/>
          <w:color w:val="000000"/>
          <w:lang w:val="en-AU" w:eastAsia="en-GB"/>
        </w:rPr>
        <w:t xml:space="preserve"> respectively</w:t>
      </w:r>
      <w:r w:rsidR="0005546C">
        <w:rPr>
          <w:rFonts w:eastAsia="Times New Roman"/>
          <w:color w:val="000000"/>
          <w:lang w:val="en-AU" w:eastAsia="en-GB"/>
        </w:rPr>
        <w:t xml:space="preserve"> in JSON</w:t>
      </w:r>
      <w:r>
        <w:rPr>
          <w:rFonts w:eastAsia="Times New Roman"/>
          <w:color w:val="000000"/>
          <w:lang w:val="en-AU" w:eastAsia="en-GB"/>
        </w:rPr>
        <w:t>:</w:t>
      </w:r>
    </w:p>
    <w:p w:rsidRPr="00B31781" w:rsidR="00B31781" w:rsidP="00E765B8" w:rsidRDefault="00AE7E54" w14:paraId="7B50EA7B" w14:textId="49F80F08">
      <w:pPr>
        <w:numPr>
          <w:ilvl w:val="1"/>
          <w:numId w:val="1"/>
        </w:numPr>
        <w:jc w:val="both"/>
        <w:rPr>
          <w:rFonts w:eastAsia="Times New Roman"/>
          <w:color w:val="000000"/>
          <w:lang w:eastAsia="en-GB"/>
        </w:rPr>
      </w:pPr>
      <w:hyperlink w:history="1" r:id="rId18">
        <w:r w:rsidRPr="00204988" w:rsidR="00204988">
          <w:rPr>
            <w:rStyle w:val="Hyperlink"/>
            <w:rFonts w:eastAsia="Times New Roman"/>
            <w:i/>
            <w:iCs/>
            <w:lang w:val="en-AU" w:eastAsia="en-GB"/>
          </w:rPr>
          <w:t>http://118.189.146.180:9080/geopoints/list/airways</w:t>
        </w:r>
      </w:hyperlink>
      <w:r w:rsidR="00B62585">
        <w:rPr>
          <w:rFonts w:eastAsia="Times New Roman"/>
          <w:i/>
          <w:iCs/>
          <w:color w:val="000000"/>
          <w:lang w:val="en-AU" w:eastAsia="en-GB"/>
        </w:rPr>
        <w:t xml:space="preserve"> </w:t>
      </w:r>
    </w:p>
    <w:p w:rsidRPr="00B62585" w:rsidR="00B31781" w:rsidP="00E765B8" w:rsidRDefault="00AE7E54" w14:paraId="07E8912F" w14:textId="4C657B19">
      <w:pPr>
        <w:numPr>
          <w:ilvl w:val="1"/>
          <w:numId w:val="1"/>
        </w:numPr>
        <w:jc w:val="both"/>
        <w:rPr>
          <w:rFonts w:eastAsia="Times New Roman"/>
          <w:color w:val="000000"/>
          <w:lang w:eastAsia="en-GB"/>
        </w:rPr>
      </w:pPr>
      <w:hyperlink w:history="1" r:id="rId19">
        <w:r w:rsidRPr="00727591" w:rsidR="00727591">
          <w:rPr>
            <w:rStyle w:val="Hyperlink"/>
            <w:rFonts w:eastAsia="Times New Roman"/>
            <w:i/>
            <w:iCs/>
            <w:lang w:val="en-AU" w:eastAsia="en-GB"/>
          </w:rPr>
          <w:t>http://118.189.146.180:9080/geopoints/list/fixes</w:t>
        </w:r>
      </w:hyperlink>
      <w:r w:rsidR="00BF4BF4">
        <w:rPr>
          <w:rFonts w:eastAsia="Times New Roman"/>
          <w:i/>
          <w:iCs/>
          <w:color w:val="000000"/>
          <w:lang w:val="en-AU" w:eastAsia="en-GB"/>
        </w:rPr>
        <w:t xml:space="preserve"> </w:t>
      </w:r>
    </w:p>
    <w:p w:rsidR="00852C83" w:rsidP="00E765B8" w:rsidRDefault="00852C83" w14:paraId="771F5E42" w14:textId="77777777">
      <w:pPr>
        <w:ind w:left="1440"/>
        <w:jc w:val="both"/>
        <w:rPr>
          <w:lang w:eastAsia="en-GB"/>
        </w:rPr>
      </w:pPr>
    </w:p>
    <w:p w:rsidR="00226D3A" w:rsidP="00E765B8" w:rsidRDefault="00226D3A" w14:paraId="248832CC" w14:textId="1D34BEE9">
      <w:pPr>
        <w:numPr>
          <w:ilvl w:val="0"/>
          <w:numId w:val="1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 xml:space="preserve">Create a simple UI for the </w:t>
      </w:r>
      <w:r w:rsidR="003234D6">
        <w:rPr>
          <w:rFonts w:eastAsia="Times New Roman"/>
          <w:color w:val="000000"/>
          <w:lang w:eastAsia="en-GB"/>
        </w:rPr>
        <w:t>flight plan display. Ensure the following functions are possible</w:t>
      </w:r>
      <w:r w:rsidR="00E66E31">
        <w:rPr>
          <w:rFonts w:eastAsia="Times New Roman"/>
          <w:color w:val="000000"/>
          <w:lang w:eastAsia="en-GB"/>
        </w:rPr>
        <w:t>:</w:t>
      </w:r>
    </w:p>
    <w:p w:rsidR="003234D6" w:rsidP="00E765B8" w:rsidRDefault="003234D6" w14:paraId="3A08E7FC" w14:textId="4B846F24">
      <w:pPr>
        <w:numPr>
          <w:ilvl w:val="1"/>
          <w:numId w:val="1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>Listing of all air-routes</w:t>
      </w:r>
    </w:p>
    <w:p w:rsidR="003234D6" w:rsidP="00E765B8" w:rsidRDefault="003234D6" w14:paraId="0E9279EB" w14:textId="6DFCFF8E">
      <w:pPr>
        <w:numPr>
          <w:ilvl w:val="1"/>
          <w:numId w:val="1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>Simple search function of flight plan based on Callsign</w:t>
      </w:r>
    </w:p>
    <w:p w:rsidRPr="00E765B8" w:rsidR="003234D6" w:rsidP="00E765B8" w:rsidRDefault="003234D6" w14:paraId="7E6FDCD2" w14:textId="77777777">
      <w:pPr>
        <w:ind w:left="1440"/>
        <w:jc w:val="both"/>
        <w:rPr>
          <w:rFonts w:eastAsia="Times New Roman"/>
          <w:color w:val="000000"/>
          <w:lang w:eastAsia="en-GB"/>
        </w:rPr>
      </w:pPr>
    </w:p>
    <w:p w:rsidR="00852C83" w:rsidP="00E765B8" w:rsidRDefault="00B31781" w14:paraId="635F42C2" w14:textId="6C305C13">
      <w:pPr>
        <w:numPr>
          <w:ilvl w:val="0"/>
          <w:numId w:val="1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As an additional optional task, candidates may wish to use the </w:t>
      </w:r>
      <w:r w:rsidR="004053FA">
        <w:rPr>
          <w:rFonts w:eastAsia="Times New Roman"/>
          <w:color w:val="000000"/>
          <w:lang w:val="en-AU" w:eastAsia="en-GB"/>
        </w:rPr>
        <w:t xml:space="preserve">airways and waypoints to compute an alternate route from the departure airport to the destination. </w:t>
      </w:r>
    </w:p>
    <w:p w:rsidR="00247E06" w:rsidDel="00AE7E54" w:rsidRDefault="00852C83" w14:paraId="655567B9" w14:textId="392F20C6">
      <w:pPr>
        <w:spacing w:after="160" w:line="259" w:lineRule="auto"/>
        <w:rPr>
          <w:del w:author="Elvin LIOW (CAAS)" w:date="2023-02-03T10:48:00Z" w:id="18"/>
          <w:b/>
          <w:bCs/>
          <w:color w:val="000000"/>
          <w:sz w:val="32"/>
          <w:szCs w:val="32"/>
          <w:lang w:val="en-AU" w:eastAsia="en-GB"/>
        </w:rPr>
      </w:pPr>
      <w:r>
        <w:rPr>
          <w:color w:val="000000"/>
          <w:lang w:val="en-AU" w:eastAsia="en-GB"/>
        </w:rPr>
        <w:t> </w:t>
      </w:r>
      <w:del w:author="Elvin LIOW (CAAS)" w:date="2023-02-03T10:48:00Z" w:id="19">
        <w:r w:rsidDel="00AE7E54" w:rsidR="00247E06">
          <w:rPr>
            <w:b/>
            <w:bCs/>
            <w:color w:val="000000"/>
            <w:sz w:val="32"/>
            <w:szCs w:val="32"/>
            <w:lang w:val="en-AU" w:eastAsia="en-GB"/>
          </w:rPr>
          <w:br w:type="page"/>
        </w:r>
      </w:del>
    </w:p>
    <w:p w:rsidR="00852C83" w:rsidP="00AE7E54" w:rsidRDefault="00852C83" w14:paraId="619C4268" w14:textId="19B23985">
      <w:pPr>
        <w:spacing w:after="160" w:line="259" w:lineRule="auto"/>
        <w:rPr>
          <w:lang w:eastAsia="en-GB"/>
        </w:rPr>
        <w:pPrChange w:author="Elvin LIOW (CAAS)" w:date="2023-02-03T10:48:00Z" w:id="20">
          <w:pPr>
            <w:jc w:val="both"/>
          </w:pPr>
        </w:pPrChange>
      </w:pPr>
      <w:r>
        <w:rPr>
          <w:b/>
          <w:bCs/>
          <w:color w:val="000000"/>
          <w:sz w:val="32"/>
          <w:szCs w:val="32"/>
          <w:lang w:val="en-AU" w:eastAsia="en-GB"/>
        </w:rPr>
        <w:t>2. What do we expect in a tech challenge?</w:t>
      </w:r>
    </w:p>
    <w:p w:rsidR="00852C83" w:rsidP="00E765B8" w:rsidRDefault="00852C83" w14:paraId="42AC7CA7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6E36E995" w14:textId="380B30EF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You will write some code that acquires and exploits some information, as described </w:t>
      </w:r>
      <w:r w:rsidR="00B05899">
        <w:rPr>
          <w:rFonts w:eastAsia="Times New Roman"/>
          <w:color w:val="000000"/>
          <w:lang w:val="en-AU" w:eastAsia="en-GB"/>
        </w:rPr>
        <w:t xml:space="preserve">above </w:t>
      </w:r>
      <w:r>
        <w:rPr>
          <w:rFonts w:eastAsia="Times New Roman"/>
          <w:color w:val="000000"/>
          <w:lang w:val="en-AU" w:eastAsia="en-GB"/>
        </w:rPr>
        <w:t>in the functionality section.</w:t>
      </w:r>
    </w:p>
    <w:p w:rsidR="00852C83" w:rsidP="00E765B8" w:rsidRDefault="00852C83" w14:paraId="4BABEDF1" w14:textId="77777777">
      <w:pPr>
        <w:ind w:left="720"/>
        <w:jc w:val="both"/>
        <w:rPr>
          <w:color w:val="000000"/>
          <w:lang w:eastAsia="en-GB"/>
        </w:rPr>
      </w:pPr>
    </w:p>
    <w:p w:rsidR="00852C83" w:rsidP="00E765B8" w:rsidRDefault="00852C83" w14:paraId="1DD41749" w14:textId="77777777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We expect to see an end-to-end </w:t>
      </w:r>
      <w:r>
        <w:rPr>
          <w:rFonts w:eastAsia="Times New Roman"/>
          <w:i/>
          <w:iCs/>
          <w:color w:val="000000"/>
          <w:lang w:val="en-AU" w:eastAsia="en-GB"/>
        </w:rPr>
        <w:t>CI/CD</w:t>
      </w:r>
      <w:r>
        <w:rPr>
          <w:rFonts w:eastAsia="Times New Roman"/>
          <w:color w:val="000000"/>
          <w:lang w:val="en-AU" w:eastAsia="en-GB"/>
        </w:rPr>
        <w:t xml:space="preserve"> process, from code, to testing and deployment of an iteration of working software.</w:t>
      </w:r>
    </w:p>
    <w:p w:rsidR="00852C83" w:rsidP="00E765B8" w:rsidRDefault="00852C83" w14:paraId="6C8E1219" w14:textId="77777777">
      <w:pPr>
        <w:jc w:val="both"/>
        <w:rPr>
          <w:color w:val="000000"/>
          <w:lang w:eastAsia="en-GB"/>
        </w:rPr>
      </w:pPr>
    </w:p>
    <w:p w:rsidR="00852C83" w:rsidP="00E765B8" w:rsidRDefault="00852C83" w14:paraId="21594D55" w14:textId="77777777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>The cycle will start from some repository or source code management tool (</w:t>
      </w:r>
      <w:r>
        <w:rPr>
          <w:rFonts w:eastAsia="Times New Roman"/>
          <w:i/>
          <w:iCs/>
          <w:color w:val="000000"/>
          <w:lang w:val="en-AU" w:eastAsia="en-GB"/>
        </w:rPr>
        <w:t>GitHub</w:t>
      </w:r>
      <w:r>
        <w:rPr>
          <w:rFonts w:eastAsia="Times New Roman"/>
          <w:color w:val="000000"/>
          <w:lang w:val="en-AU" w:eastAsia="en-GB"/>
        </w:rPr>
        <w:t xml:space="preserve"> &amp; </w:t>
      </w:r>
      <w:r>
        <w:rPr>
          <w:rFonts w:eastAsia="Times New Roman"/>
          <w:i/>
          <w:iCs/>
          <w:color w:val="000000"/>
          <w:lang w:val="en-AU" w:eastAsia="en-GB"/>
        </w:rPr>
        <w:t>GitLab</w:t>
      </w:r>
      <w:r>
        <w:rPr>
          <w:rFonts w:eastAsia="Times New Roman"/>
          <w:color w:val="000000"/>
          <w:lang w:val="en-AU" w:eastAsia="en-GB"/>
        </w:rPr>
        <w:t xml:space="preserve"> are recommended).</w:t>
      </w:r>
    </w:p>
    <w:p w:rsidR="00852C83" w:rsidP="00E765B8" w:rsidRDefault="00852C83" w14:paraId="79F88048" w14:textId="77777777">
      <w:pPr>
        <w:jc w:val="both"/>
        <w:rPr>
          <w:color w:val="000000"/>
          <w:lang w:eastAsia="en-GB"/>
        </w:rPr>
      </w:pPr>
    </w:p>
    <w:p w:rsidRPr="00E765B8" w:rsidR="00343EBE" w:rsidP="00F20EA9" w:rsidRDefault="00343EBE" w14:paraId="0A943B3B" w14:textId="6DAF8251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>There is no</w:t>
      </w:r>
      <w:r w:rsidR="00E43B4F">
        <w:rPr>
          <w:rFonts w:eastAsia="Times New Roman"/>
          <w:color w:val="000000"/>
          <w:lang w:val="en-AU" w:eastAsia="en-GB"/>
        </w:rPr>
        <w:t xml:space="preserve"> restrictions on the programming languages that you use. We do have a preference for </w:t>
      </w:r>
      <w:r w:rsidRPr="00E765B8" w:rsidR="00D6117C">
        <w:rPr>
          <w:rFonts w:eastAsia="Times New Roman"/>
          <w:color w:val="000000"/>
          <w:lang w:val="en-AU" w:eastAsia="en-GB"/>
        </w:rPr>
        <w:t xml:space="preserve">Node.JS </w:t>
      </w:r>
      <w:r w:rsidRPr="00E765B8">
        <w:rPr>
          <w:rFonts w:eastAsia="Times New Roman"/>
          <w:color w:val="000000"/>
          <w:lang w:val="en-AU" w:eastAsia="en-GB"/>
        </w:rPr>
        <w:t>or</w:t>
      </w:r>
      <w:r w:rsidRPr="00C03833">
        <w:rPr>
          <w:rFonts w:eastAsia="Times New Roman"/>
          <w:i/>
          <w:iCs/>
          <w:color w:val="000000"/>
          <w:lang w:val="en-AU" w:eastAsia="en-GB"/>
        </w:rPr>
        <w:t xml:space="preserve"> </w:t>
      </w:r>
      <w:r w:rsidRPr="00E765B8" w:rsidR="00D6117C">
        <w:rPr>
          <w:rFonts w:eastAsia="Times New Roman"/>
          <w:color w:val="000000"/>
          <w:lang w:val="en-AU" w:eastAsia="en-GB"/>
        </w:rPr>
        <w:t>Typescript</w:t>
      </w:r>
      <w:r w:rsidR="00C03833">
        <w:rPr>
          <w:rFonts w:eastAsia="Times New Roman"/>
          <w:color w:val="000000"/>
          <w:lang w:val="en-AU" w:eastAsia="en-GB"/>
        </w:rPr>
        <w:t xml:space="preserve">, but you may use any language that you are comfortable with. </w:t>
      </w:r>
    </w:p>
    <w:p w:rsidRPr="00E765B8" w:rsidR="009E181F" w:rsidP="00E765B8" w:rsidRDefault="009E181F" w14:paraId="5E0A614B" w14:textId="77777777">
      <w:pPr>
        <w:jc w:val="both"/>
        <w:rPr>
          <w:rFonts w:eastAsia="Times New Roman"/>
          <w:color w:val="000000"/>
          <w:lang w:eastAsia="en-GB"/>
        </w:rPr>
      </w:pPr>
    </w:p>
    <w:p w:rsidR="009E181F" w:rsidP="009E181F" w:rsidRDefault="009E181F" w14:paraId="20C4CC7D" w14:textId="77777777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You should split back end and front end to add value to your challenge. </w:t>
      </w:r>
    </w:p>
    <w:p w:rsidRPr="00E765B8" w:rsidR="00852C83" w:rsidP="00E765B8" w:rsidRDefault="00852C83" w14:paraId="31B706DE" w14:textId="678E0DA6">
      <w:pPr>
        <w:jc w:val="both"/>
        <w:rPr>
          <w:rFonts w:eastAsia="Times New Roman"/>
          <w:color w:val="000000"/>
          <w:lang w:eastAsia="en-GB"/>
        </w:rPr>
      </w:pPr>
    </w:p>
    <w:p w:rsidR="00852C83" w:rsidP="00E765B8" w:rsidRDefault="00852C83" w14:paraId="558F406C" w14:textId="6640FC52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 xml:space="preserve">The back end will connect to an API, capture the required information and </w:t>
      </w:r>
      <w:r w:rsidR="002A6499">
        <w:rPr>
          <w:rFonts w:eastAsia="Times New Roman"/>
          <w:color w:val="000000"/>
          <w:lang w:eastAsia="en-GB"/>
        </w:rPr>
        <w:t>graphically display the flight path</w:t>
      </w:r>
      <w:r>
        <w:rPr>
          <w:rFonts w:eastAsia="Times New Roman"/>
          <w:color w:val="000000"/>
          <w:lang w:eastAsia="en-GB"/>
        </w:rPr>
        <w:t xml:space="preserve"> (see following section).</w:t>
      </w:r>
    </w:p>
    <w:p w:rsidR="00852C83" w:rsidP="00E765B8" w:rsidRDefault="00852C83" w14:paraId="73A75DE7" w14:textId="77777777">
      <w:pPr>
        <w:ind w:left="720"/>
        <w:jc w:val="both"/>
        <w:rPr>
          <w:color w:val="000000"/>
          <w:lang w:eastAsia="en-GB"/>
        </w:rPr>
      </w:pPr>
    </w:p>
    <w:p w:rsidR="00852C83" w:rsidP="00E765B8" w:rsidRDefault="00852C83" w14:paraId="76CA4B9E" w14:textId="77777777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The build environment shall be Linux (not </w:t>
      </w:r>
      <w:r>
        <w:rPr>
          <w:rFonts w:eastAsia="Times New Roman"/>
          <w:i/>
          <w:iCs/>
          <w:color w:val="000000"/>
          <w:lang w:val="en-AU" w:eastAsia="en-GB"/>
        </w:rPr>
        <w:t>Windows</w:t>
      </w:r>
      <w:r>
        <w:rPr>
          <w:rFonts w:eastAsia="Times New Roman"/>
          <w:color w:val="000000"/>
          <w:lang w:val="en-AU" w:eastAsia="en-GB"/>
        </w:rPr>
        <w:t>).</w:t>
      </w:r>
    </w:p>
    <w:p w:rsidR="00852C83" w:rsidP="00E765B8" w:rsidRDefault="00852C83" w14:paraId="00DA5CAA" w14:textId="77777777">
      <w:pPr>
        <w:ind w:left="720"/>
        <w:jc w:val="both"/>
        <w:rPr>
          <w:color w:val="000000"/>
          <w:lang w:eastAsia="en-GB"/>
        </w:rPr>
      </w:pPr>
    </w:p>
    <w:p w:rsidR="00852C83" w:rsidP="00E765B8" w:rsidRDefault="00852C83" w14:paraId="5421A1A0" w14:textId="77777777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>The binary artifact will be properly containerised (</w:t>
      </w:r>
      <w:r>
        <w:rPr>
          <w:rFonts w:eastAsia="Times New Roman"/>
          <w:i/>
          <w:iCs/>
          <w:color w:val="000000"/>
          <w:lang w:eastAsia="en-GB"/>
        </w:rPr>
        <w:t>Docker</w:t>
      </w:r>
      <w:r>
        <w:rPr>
          <w:rFonts w:eastAsia="Times New Roman"/>
          <w:color w:val="000000"/>
          <w:lang w:eastAsia="en-GB"/>
        </w:rPr>
        <w:t xml:space="preserve"> or equivalent).</w:t>
      </w:r>
    </w:p>
    <w:p w:rsidR="00852C83" w:rsidP="00E765B8" w:rsidRDefault="00852C83" w14:paraId="294255FD" w14:textId="77777777">
      <w:pPr>
        <w:jc w:val="both"/>
        <w:rPr>
          <w:color w:val="000000"/>
          <w:lang w:eastAsia="en-GB"/>
        </w:rPr>
      </w:pPr>
    </w:p>
    <w:p w:rsidR="00852C83" w:rsidP="00E765B8" w:rsidRDefault="00852C83" w14:paraId="70E98833" w14:textId="77777777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To integrate and deploy, you will use some kind of automation (e.g. </w:t>
      </w:r>
      <w:r>
        <w:rPr>
          <w:rFonts w:eastAsia="Times New Roman"/>
          <w:i/>
          <w:iCs/>
          <w:color w:val="000000"/>
          <w:lang w:val="en-AU" w:eastAsia="en-GB"/>
        </w:rPr>
        <w:t>GitHub</w:t>
      </w:r>
      <w:r>
        <w:rPr>
          <w:rFonts w:eastAsia="Times New Roman"/>
          <w:color w:val="000000"/>
          <w:lang w:val="en-AU" w:eastAsia="en-GB"/>
        </w:rPr>
        <w:t xml:space="preserve"> actions), kindly show us your </w:t>
      </w:r>
      <w:r>
        <w:rPr>
          <w:rFonts w:eastAsia="Times New Roman"/>
          <w:i/>
          <w:iCs/>
          <w:color w:val="000000"/>
          <w:lang w:val="en-AU" w:eastAsia="en-GB"/>
        </w:rPr>
        <w:t>DevOps</w:t>
      </w:r>
      <w:r>
        <w:rPr>
          <w:rFonts w:eastAsia="Times New Roman"/>
          <w:color w:val="000000"/>
          <w:lang w:val="en-AU" w:eastAsia="en-GB"/>
        </w:rPr>
        <w:t xml:space="preserve"> capabilities.</w:t>
      </w:r>
    </w:p>
    <w:p w:rsidR="00852C83" w:rsidP="00E765B8" w:rsidRDefault="00852C83" w14:paraId="4A1AFCB2" w14:textId="77777777">
      <w:pPr>
        <w:jc w:val="both"/>
        <w:rPr>
          <w:color w:val="000000"/>
          <w:lang w:eastAsia="en-GB"/>
        </w:rPr>
      </w:pPr>
    </w:p>
    <w:p w:rsidRPr="009E181F" w:rsidR="00852C83" w:rsidP="00E765B8" w:rsidRDefault="00852C83" w14:paraId="7522F5F7" w14:textId="6C49C5C3">
      <w:pPr>
        <w:numPr>
          <w:ilvl w:val="0"/>
          <w:numId w:val="2"/>
        </w:numPr>
        <w:jc w:val="both"/>
        <w:rPr>
          <w:color w:val="000000"/>
          <w:lang w:eastAsia="en-GB"/>
        </w:rPr>
      </w:pPr>
      <w:r w:rsidRPr="009E181F">
        <w:rPr>
          <w:rFonts w:eastAsia="Times New Roman"/>
          <w:color w:val="000000"/>
          <w:lang w:val="en-AU" w:eastAsia="en-GB"/>
        </w:rPr>
        <w:t>The deployment will be in a digital infrastructure (</w:t>
      </w:r>
      <w:r w:rsidRPr="009E181F">
        <w:rPr>
          <w:rFonts w:eastAsia="Times New Roman"/>
          <w:i/>
          <w:iCs/>
          <w:color w:val="000000"/>
          <w:lang w:val="en-AU" w:eastAsia="en-GB"/>
        </w:rPr>
        <w:t>Azure</w:t>
      </w:r>
      <w:r w:rsidRPr="009E181F">
        <w:rPr>
          <w:rFonts w:eastAsia="Times New Roman"/>
          <w:color w:val="000000"/>
          <w:lang w:val="en-AU" w:eastAsia="en-GB"/>
        </w:rPr>
        <w:t xml:space="preserve">, </w:t>
      </w:r>
      <w:r w:rsidRPr="009E181F">
        <w:rPr>
          <w:rFonts w:eastAsia="Times New Roman"/>
          <w:i/>
          <w:iCs/>
          <w:color w:val="000000"/>
          <w:lang w:val="en-AU" w:eastAsia="en-GB"/>
        </w:rPr>
        <w:t>Google</w:t>
      </w:r>
      <w:r w:rsidRPr="009E181F">
        <w:rPr>
          <w:rFonts w:eastAsia="Times New Roman"/>
          <w:color w:val="000000"/>
          <w:lang w:val="en-AU" w:eastAsia="en-GB"/>
        </w:rPr>
        <w:t xml:space="preserve">, </w:t>
      </w:r>
      <w:r w:rsidRPr="009E181F">
        <w:rPr>
          <w:rFonts w:eastAsia="Times New Roman"/>
          <w:i/>
          <w:iCs/>
          <w:color w:val="000000"/>
          <w:lang w:val="en-AU" w:eastAsia="en-GB"/>
        </w:rPr>
        <w:t>AWS</w:t>
      </w:r>
      <w:r w:rsidRPr="009E181F">
        <w:rPr>
          <w:rFonts w:eastAsia="Times New Roman"/>
          <w:color w:val="000000"/>
          <w:lang w:val="en-AU" w:eastAsia="en-GB"/>
        </w:rPr>
        <w:t xml:space="preserve"> recommended, running locally is a possibility too).</w:t>
      </w:r>
    </w:p>
    <w:p w:rsidR="00852C83" w:rsidP="00E765B8" w:rsidRDefault="00852C83" w14:paraId="784137AD" w14:textId="356E775D">
      <w:pPr>
        <w:jc w:val="both"/>
        <w:rPr>
          <w:color w:val="000000"/>
          <w:lang w:val="en-AU" w:eastAsia="en-GB"/>
        </w:rPr>
      </w:pPr>
    </w:p>
    <w:p w:rsidR="00852C83" w:rsidP="00E765B8" w:rsidRDefault="00852C83" w14:paraId="7901DB62" w14:textId="34558D73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>There will be a front-end, that will</w:t>
      </w:r>
      <w:r w:rsidR="002A6499">
        <w:rPr>
          <w:rFonts w:eastAsia="Times New Roman"/>
          <w:color w:val="000000"/>
          <w:lang w:eastAsia="en-GB"/>
        </w:rPr>
        <w:t xml:space="preserve"> allow the </w:t>
      </w:r>
      <w:r>
        <w:rPr>
          <w:rFonts w:eastAsia="Times New Roman"/>
          <w:color w:val="000000"/>
          <w:lang w:eastAsia="en-GB"/>
        </w:rPr>
        <w:t>select</w:t>
      </w:r>
      <w:r w:rsidR="002A6499">
        <w:rPr>
          <w:rFonts w:eastAsia="Times New Roman"/>
          <w:color w:val="000000"/>
          <w:lang w:eastAsia="en-GB"/>
        </w:rPr>
        <w:t>ion</w:t>
      </w:r>
      <w:r>
        <w:rPr>
          <w:rFonts w:eastAsia="Times New Roman"/>
          <w:color w:val="000000"/>
          <w:lang w:eastAsia="en-GB"/>
        </w:rPr>
        <w:t xml:space="preserve"> </w:t>
      </w:r>
      <w:r w:rsidR="002A6499">
        <w:rPr>
          <w:rFonts w:eastAsia="Times New Roman"/>
          <w:color w:val="000000"/>
          <w:lang w:eastAsia="en-GB"/>
        </w:rPr>
        <w:t>of a flight and to display the flight path of the selected flight on screen</w:t>
      </w:r>
      <w:r>
        <w:rPr>
          <w:rFonts w:eastAsia="Times New Roman"/>
          <w:color w:val="000000"/>
          <w:lang w:val="en-AU" w:eastAsia="en-GB"/>
        </w:rPr>
        <w:t xml:space="preserve"> (no graphical design is required, using a framework is recommended).</w:t>
      </w:r>
    </w:p>
    <w:p w:rsidR="00852C83" w:rsidP="00E765B8" w:rsidRDefault="00852C83" w14:paraId="574A4266" w14:textId="77777777">
      <w:pPr>
        <w:ind w:left="720"/>
        <w:jc w:val="both"/>
        <w:rPr>
          <w:color w:val="000000"/>
          <w:lang w:eastAsia="en-GB"/>
        </w:rPr>
      </w:pPr>
    </w:p>
    <w:p w:rsidR="00852C83" w:rsidP="00E765B8" w:rsidRDefault="00852C83" w14:paraId="56E23060" w14:textId="0C858977">
      <w:pPr>
        <w:numPr>
          <w:ilvl w:val="0"/>
          <w:numId w:val="2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eastAsia="en-GB"/>
        </w:rPr>
        <w:t xml:space="preserve">A </w:t>
      </w:r>
      <w:r>
        <w:rPr>
          <w:rFonts w:eastAsia="Times New Roman"/>
          <w:i/>
          <w:iCs/>
          <w:color w:val="000000"/>
          <w:lang w:eastAsia="en-GB"/>
        </w:rPr>
        <w:t>README</w:t>
      </w:r>
      <w:r w:rsidR="0027581A">
        <w:rPr>
          <w:rFonts w:eastAsia="Times New Roman"/>
          <w:i/>
          <w:iCs/>
          <w:color w:val="000000"/>
          <w:lang w:eastAsia="en-GB"/>
        </w:rPr>
        <w:t>.md</w:t>
      </w:r>
      <w:r>
        <w:rPr>
          <w:rFonts w:eastAsia="Times New Roman"/>
          <w:color w:val="000000"/>
          <w:lang w:eastAsia="en-GB"/>
        </w:rPr>
        <w:t xml:space="preserve"> file explaining the main points of what has been built, maybe with a component diagram, to support the walkthrough.</w:t>
      </w:r>
    </w:p>
    <w:p w:rsidR="00852C83" w:rsidP="00E765B8" w:rsidRDefault="00852C83" w14:paraId="3E66AD3D" w14:textId="77777777">
      <w:pPr>
        <w:ind w:left="720"/>
        <w:jc w:val="both"/>
        <w:rPr>
          <w:color w:val="000000"/>
          <w:lang w:eastAsia="en-GB"/>
        </w:rPr>
      </w:pPr>
    </w:p>
    <w:p w:rsidR="00852C83" w:rsidP="00E765B8" w:rsidRDefault="00852C83" w14:paraId="0410D940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156B28CC" w14:textId="77777777">
      <w:pPr>
        <w:jc w:val="both"/>
        <w:rPr>
          <w:color w:val="000000"/>
          <w:lang w:val="en-AU" w:eastAsia="en-GB"/>
        </w:rPr>
      </w:pPr>
    </w:p>
    <w:p w:rsidR="00D16BAA" w:rsidP="00E765B8" w:rsidRDefault="00D16BAA" w14:paraId="34FF2B8F" w14:textId="77777777">
      <w:pPr>
        <w:spacing w:after="160" w:line="259" w:lineRule="auto"/>
        <w:jc w:val="both"/>
        <w:rPr>
          <w:b/>
          <w:bCs/>
          <w:color w:val="000000"/>
          <w:sz w:val="32"/>
          <w:szCs w:val="32"/>
          <w:lang w:val="en-AU" w:eastAsia="en-GB"/>
        </w:rPr>
      </w:pPr>
      <w:r>
        <w:rPr>
          <w:b/>
          <w:bCs/>
          <w:color w:val="000000"/>
          <w:sz w:val="32"/>
          <w:szCs w:val="32"/>
          <w:lang w:val="en-AU" w:eastAsia="en-GB"/>
        </w:rPr>
        <w:br w:type="page"/>
      </w:r>
    </w:p>
    <w:p w:rsidR="00852C83" w:rsidP="00E765B8" w:rsidRDefault="00852C83" w14:paraId="4B08C498" w14:textId="277E57E8">
      <w:pPr>
        <w:jc w:val="both"/>
        <w:rPr>
          <w:lang w:eastAsia="en-GB"/>
        </w:rPr>
      </w:pPr>
      <w:r>
        <w:rPr>
          <w:b/>
          <w:bCs/>
          <w:color w:val="000000"/>
          <w:sz w:val="32"/>
          <w:szCs w:val="32"/>
          <w:lang w:val="en-AU" w:eastAsia="en-GB"/>
        </w:rPr>
        <w:t>3. The walkthrough:</w:t>
      </w:r>
    </w:p>
    <w:p w:rsidR="00852C83" w:rsidP="00E765B8" w:rsidRDefault="00852C83" w14:paraId="2A6AD4AF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5F6E12C4" w14:textId="77777777">
      <w:pPr>
        <w:jc w:val="both"/>
        <w:rPr>
          <w:color w:val="000000"/>
          <w:lang w:val="en-AU" w:eastAsia="en-GB"/>
        </w:rPr>
      </w:pPr>
      <w:r>
        <w:rPr>
          <w:color w:val="000000"/>
          <w:lang w:val="en-AU" w:eastAsia="en-GB"/>
        </w:rPr>
        <w:t>You only have half an hour to present your work and demonstrate that it works.</w:t>
      </w:r>
    </w:p>
    <w:p w:rsidR="00852C83" w:rsidP="00E765B8" w:rsidRDefault="00852C83" w14:paraId="1CD2D733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5F968BE1" w14:textId="54A50D56">
      <w:pPr>
        <w:jc w:val="both"/>
        <w:rPr>
          <w:lang w:eastAsia="en-GB"/>
        </w:rPr>
      </w:pPr>
      <w:r>
        <w:rPr>
          <w:color w:val="000000"/>
          <w:lang w:val="en-AU" w:eastAsia="en-GB"/>
        </w:rPr>
        <w:t xml:space="preserve">Imagine that you are presenting this to your fellow squad members: clear explanations make a difference. Don’t get lost </w:t>
      </w:r>
      <w:r w:rsidR="00502B26">
        <w:rPr>
          <w:color w:val="000000"/>
          <w:lang w:val="en-AU" w:eastAsia="en-GB"/>
        </w:rPr>
        <w:t xml:space="preserve">going </w:t>
      </w:r>
      <w:r>
        <w:rPr>
          <w:color w:val="000000"/>
          <w:lang w:val="en-AU" w:eastAsia="en-GB"/>
        </w:rPr>
        <w:t>into every detail: the walkthrough must have proper flow.</w:t>
      </w:r>
    </w:p>
    <w:p w:rsidR="00852C83" w:rsidP="00E765B8" w:rsidRDefault="00852C83" w14:paraId="2D81141A" w14:textId="77777777">
      <w:pPr>
        <w:jc w:val="both"/>
        <w:rPr>
          <w:color w:val="000000"/>
          <w:lang w:val="en-AU" w:eastAsia="en-GB"/>
        </w:rPr>
      </w:pPr>
    </w:p>
    <w:p w:rsidR="00852C83" w:rsidP="00E765B8" w:rsidRDefault="00852C83" w14:paraId="4BECE95C" w14:textId="61317C11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We suggest that in the repository</w:t>
      </w:r>
      <w:r w:rsidR="00862483">
        <w:rPr>
          <w:color w:val="000000"/>
          <w:lang w:val="en-AU" w:eastAsia="en-GB"/>
        </w:rPr>
        <w:t xml:space="preserve">, </w:t>
      </w:r>
      <w:r>
        <w:rPr>
          <w:color w:val="000000"/>
          <w:lang w:val="en-AU" w:eastAsia="en-GB"/>
        </w:rPr>
        <w:t xml:space="preserve">you create a </w:t>
      </w:r>
      <w:r>
        <w:rPr>
          <w:i/>
          <w:iCs/>
          <w:color w:val="000000"/>
          <w:lang w:val="en-AU" w:eastAsia="en-GB"/>
        </w:rPr>
        <w:t>README</w:t>
      </w:r>
      <w:r w:rsidR="004F66DF">
        <w:rPr>
          <w:i/>
          <w:iCs/>
          <w:color w:val="000000"/>
          <w:lang w:val="en-AU" w:eastAsia="en-GB"/>
        </w:rPr>
        <w:t>.m</w:t>
      </w:r>
      <w:r w:rsidR="00972BAF">
        <w:rPr>
          <w:i/>
          <w:iCs/>
          <w:color w:val="000000"/>
          <w:lang w:val="en-AU" w:eastAsia="en-GB"/>
        </w:rPr>
        <w:t>e</w:t>
      </w:r>
      <w:r>
        <w:rPr>
          <w:color w:val="000000"/>
          <w:lang w:val="en-AU" w:eastAsia="en-GB"/>
        </w:rPr>
        <w:t xml:space="preserve"> file with a clear diagram of the components of your solution </w:t>
      </w:r>
      <w:r w:rsidR="00F373B4">
        <w:rPr>
          <w:color w:val="000000"/>
          <w:lang w:val="en-AU" w:eastAsia="en-GB"/>
        </w:rPr>
        <w:t xml:space="preserve">and </w:t>
      </w:r>
      <w:r>
        <w:rPr>
          <w:color w:val="000000"/>
          <w:lang w:val="en-AU" w:eastAsia="en-GB"/>
        </w:rPr>
        <w:t>also with the steps that are required to build it. (No need for a Power Point.)</w:t>
      </w:r>
      <w:r>
        <w:rPr>
          <w:lang w:val="en-AU" w:eastAsia="en-GB"/>
        </w:rPr>
        <w:t xml:space="preserve"> </w:t>
      </w:r>
      <w:r>
        <w:rPr>
          <w:color w:val="000000"/>
          <w:lang w:val="en-AU" w:eastAsia="en-GB"/>
        </w:rPr>
        <w:t xml:space="preserve">You can use the </w:t>
      </w:r>
      <w:r>
        <w:rPr>
          <w:i/>
          <w:iCs/>
          <w:color w:val="000000"/>
          <w:lang w:val="en-AU" w:eastAsia="en-GB"/>
        </w:rPr>
        <w:t>README</w:t>
      </w:r>
      <w:r w:rsidR="004F66DF">
        <w:rPr>
          <w:i/>
          <w:iCs/>
          <w:color w:val="000000"/>
          <w:lang w:val="en-AU" w:eastAsia="en-GB"/>
        </w:rPr>
        <w:t>.md</w:t>
      </w:r>
      <w:r>
        <w:rPr>
          <w:color w:val="000000"/>
          <w:lang w:val="en-AU" w:eastAsia="en-GB"/>
        </w:rPr>
        <w:t xml:space="preserve"> to assist you on your presentation. You are not expected to code live or to memorise the commands you are going to use. </w:t>
      </w:r>
    </w:p>
    <w:p w:rsidR="00852C83" w:rsidP="00E765B8" w:rsidRDefault="00852C83" w14:paraId="5AC145F0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F373B4" w14:paraId="43A4E805" w14:textId="749E7CAC">
      <w:pPr>
        <w:jc w:val="both"/>
        <w:rPr>
          <w:color w:val="000000"/>
          <w:lang w:val="en-AU" w:eastAsia="en-GB"/>
        </w:rPr>
      </w:pPr>
      <w:r>
        <w:rPr>
          <w:color w:val="000000"/>
          <w:lang w:val="en-AU" w:eastAsia="en-GB"/>
        </w:rPr>
        <w:t xml:space="preserve">For </w:t>
      </w:r>
      <w:r w:rsidR="00852C83">
        <w:rPr>
          <w:color w:val="000000"/>
          <w:lang w:val="en-AU" w:eastAsia="en-GB"/>
        </w:rPr>
        <w:t xml:space="preserve">the </w:t>
      </w:r>
      <w:r>
        <w:rPr>
          <w:color w:val="000000"/>
          <w:lang w:val="en-AU" w:eastAsia="en-GB"/>
        </w:rPr>
        <w:t>walkthrough session</w:t>
      </w:r>
      <w:r w:rsidR="00852C83">
        <w:rPr>
          <w:color w:val="000000"/>
          <w:lang w:val="en-AU" w:eastAsia="en-GB"/>
        </w:rPr>
        <w:t xml:space="preserve">, we recommend you spend some minutes to walk us through the code you have written. </w:t>
      </w:r>
      <w:r w:rsidR="00FE0597">
        <w:rPr>
          <w:color w:val="000000"/>
          <w:lang w:val="en-AU" w:eastAsia="en-GB"/>
        </w:rPr>
        <w:t>We</w:t>
      </w:r>
      <w:r w:rsidR="00502B26">
        <w:rPr>
          <w:color w:val="000000"/>
          <w:lang w:val="en-AU" w:eastAsia="en-GB"/>
        </w:rPr>
        <w:t xml:space="preserve"> would</w:t>
      </w:r>
      <w:r w:rsidR="00FE0597">
        <w:rPr>
          <w:color w:val="000000"/>
          <w:lang w:val="en-AU" w:eastAsia="en-GB"/>
        </w:rPr>
        <w:t xml:space="preserve"> s</w:t>
      </w:r>
      <w:r w:rsidR="00852C83">
        <w:rPr>
          <w:color w:val="000000"/>
          <w:lang w:val="en-AU" w:eastAsia="en-GB"/>
        </w:rPr>
        <w:t xml:space="preserve">uggest </w:t>
      </w:r>
      <w:r w:rsidR="00502B26">
        <w:rPr>
          <w:color w:val="000000"/>
          <w:lang w:val="en-AU" w:eastAsia="en-GB"/>
        </w:rPr>
        <w:t xml:space="preserve">topics such as </w:t>
      </w:r>
      <w:r w:rsidR="00852C83">
        <w:rPr>
          <w:color w:val="000000"/>
          <w:lang w:val="en-AU" w:eastAsia="en-GB"/>
        </w:rPr>
        <w:t>explaining its structure and the key concepts used. We also would like you to show us the code that supports the building, test, and deployment.</w:t>
      </w:r>
    </w:p>
    <w:p w:rsidR="00852C83" w:rsidP="00E765B8" w:rsidRDefault="00852C83" w14:paraId="2865EDDF" w14:textId="77777777">
      <w:pPr>
        <w:jc w:val="both"/>
        <w:rPr>
          <w:color w:val="000000"/>
          <w:lang w:val="en-AU" w:eastAsia="en-GB"/>
        </w:rPr>
      </w:pPr>
    </w:p>
    <w:p w:rsidR="00852C83" w:rsidP="00E765B8" w:rsidRDefault="00852C83" w14:paraId="6963469F" w14:textId="4EF8A321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Finally, demonstrate the interaction with front-end of the solution. Select a</w:t>
      </w:r>
      <w:r w:rsidR="001D14B2">
        <w:rPr>
          <w:color w:val="000000"/>
          <w:lang w:val="en-AU" w:eastAsia="en-GB"/>
        </w:rPr>
        <w:t xml:space="preserve"> flight</w:t>
      </w:r>
      <w:r>
        <w:rPr>
          <w:color w:val="000000"/>
          <w:lang w:val="en-AU" w:eastAsia="en-GB"/>
        </w:rPr>
        <w:t xml:space="preserve"> and show the </w:t>
      </w:r>
      <w:r w:rsidR="001D14B2">
        <w:rPr>
          <w:color w:val="000000"/>
          <w:lang w:val="en-AU" w:eastAsia="en-GB"/>
        </w:rPr>
        <w:t>flight path graphically</w:t>
      </w:r>
      <w:r w:rsidR="009326A8">
        <w:rPr>
          <w:color w:val="000000"/>
          <w:lang w:val="en-AU" w:eastAsia="en-GB"/>
        </w:rPr>
        <w:t xml:space="preserve"> and the other functionality as stated above</w:t>
      </w:r>
      <w:r w:rsidR="001D14B2">
        <w:rPr>
          <w:color w:val="000000"/>
          <w:lang w:val="en-AU" w:eastAsia="en-GB"/>
        </w:rPr>
        <w:t>. If implemented show also the alternate flight path</w:t>
      </w:r>
      <w:r>
        <w:rPr>
          <w:color w:val="000000"/>
          <w:lang w:val="en-AU" w:eastAsia="en-GB"/>
        </w:rPr>
        <w:t>. Show us that it works!</w:t>
      </w:r>
    </w:p>
    <w:p w:rsidR="00852C83" w:rsidP="00E765B8" w:rsidRDefault="00852C83" w14:paraId="20992DF6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2F84F4EF" w14:textId="4611B122">
      <w:pPr>
        <w:jc w:val="both"/>
        <w:rPr>
          <w:color w:val="000000"/>
          <w:lang w:val="en-AU" w:eastAsia="en-GB"/>
        </w:rPr>
      </w:pPr>
      <w:r>
        <w:rPr>
          <w:color w:val="000000"/>
          <w:lang w:val="en-AU" w:eastAsia="en-GB"/>
        </w:rPr>
        <w:t xml:space="preserve">Other </w:t>
      </w:r>
      <w:r w:rsidR="00D80837">
        <w:rPr>
          <w:color w:val="000000"/>
          <w:lang w:val="en-AU" w:eastAsia="en-GB"/>
        </w:rPr>
        <w:t xml:space="preserve">topics and ideas that you might like allocate </w:t>
      </w:r>
      <w:r>
        <w:rPr>
          <w:color w:val="000000"/>
          <w:lang w:val="en-AU" w:eastAsia="en-GB"/>
        </w:rPr>
        <w:t>some minutes to discuss:</w:t>
      </w:r>
    </w:p>
    <w:p w:rsidR="00852C83" w:rsidP="00E765B8" w:rsidRDefault="00852C83" w14:paraId="1AB54201" w14:textId="77777777">
      <w:pPr>
        <w:jc w:val="both"/>
        <w:rPr>
          <w:lang w:eastAsia="en-GB"/>
        </w:rPr>
      </w:pPr>
    </w:p>
    <w:p w:rsidR="00852C83" w:rsidP="00E765B8" w:rsidRDefault="00852C83" w14:paraId="36B1D749" w14:textId="77777777">
      <w:pPr>
        <w:numPr>
          <w:ilvl w:val="0"/>
          <w:numId w:val="3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>Your feedback about the tech challenge and what you have learnt from it (please do at least one element which is new to you, and explain it to us)</w:t>
      </w:r>
    </w:p>
    <w:p w:rsidR="00852C83" w:rsidP="00E765B8" w:rsidRDefault="00852C83" w14:paraId="5F9CEAD4" w14:textId="77777777">
      <w:pPr>
        <w:ind w:left="360"/>
        <w:jc w:val="both"/>
        <w:rPr>
          <w:color w:val="000000"/>
          <w:lang w:eastAsia="en-GB"/>
        </w:rPr>
      </w:pPr>
    </w:p>
    <w:p w:rsidR="00852C83" w:rsidP="00E765B8" w:rsidRDefault="00852C83" w14:paraId="21E9A2A8" w14:textId="2FC536A6">
      <w:pPr>
        <w:numPr>
          <w:ilvl w:val="0"/>
          <w:numId w:val="3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How would you work differently if this was not a test but a </w:t>
      </w:r>
      <w:r w:rsidR="009326A8">
        <w:rPr>
          <w:rFonts w:eastAsia="Times New Roman"/>
          <w:color w:val="000000"/>
          <w:lang w:val="en-AU" w:eastAsia="en-GB"/>
        </w:rPr>
        <w:t>two-week</w:t>
      </w:r>
      <w:r>
        <w:rPr>
          <w:rFonts w:eastAsia="Times New Roman"/>
          <w:color w:val="000000"/>
          <w:lang w:val="en-AU" w:eastAsia="en-GB"/>
        </w:rPr>
        <w:t xml:space="preserve"> sprint</w:t>
      </w:r>
      <w:r w:rsidR="009F7CE7">
        <w:rPr>
          <w:rFonts w:eastAsia="Times New Roman"/>
          <w:color w:val="000000"/>
          <w:lang w:val="en-AU" w:eastAsia="en-GB"/>
        </w:rPr>
        <w:t>.</w:t>
      </w:r>
    </w:p>
    <w:p w:rsidR="00852C83" w:rsidP="00E765B8" w:rsidRDefault="00852C83" w14:paraId="1B11C021" w14:textId="77777777">
      <w:pPr>
        <w:jc w:val="both"/>
        <w:rPr>
          <w:color w:val="000000"/>
          <w:lang w:eastAsia="en-GB"/>
        </w:rPr>
      </w:pPr>
    </w:p>
    <w:p w:rsidR="00852C83" w:rsidP="00E765B8" w:rsidRDefault="00852C83" w14:paraId="13047534" w14:textId="77777777">
      <w:pPr>
        <w:numPr>
          <w:ilvl w:val="0"/>
          <w:numId w:val="3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>Your own suggestions on how to improve the code for production quality (how to increase maturity)</w:t>
      </w:r>
    </w:p>
    <w:p w:rsidR="00852C83" w:rsidP="00E765B8" w:rsidRDefault="00852C83" w14:paraId="2D10FCBF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7FBCEF58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We are also happy to provide additional clarifications if required. Just reply to this email with your questions. And if you want to propose a different challenge based on an exciting topic (ML?) we are open to your suggestions.</w:t>
      </w:r>
    </w:p>
    <w:p w:rsidR="00852C83" w:rsidP="00E765B8" w:rsidRDefault="00852C83" w14:paraId="0E36F982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6E0EB17D" w14:textId="3BCE5B3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 xml:space="preserve">Our suggested timeframe is to do the presentation one week after receiving this email. When you’re ready, please confirm your availability to </w:t>
      </w:r>
      <w:r w:rsidR="007034E9">
        <w:rPr>
          <w:color w:val="000000"/>
          <w:lang w:val="en-AU" w:eastAsia="en-GB"/>
        </w:rPr>
        <w:t xml:space="preserve">David Leow </w:t>
      </w:r>
      <w:r>
        <w:rPr>
          <w:color w:val="000000"/>
          <w:lang w:val="en-AU" w:eastAsia="en-GB"/>
        </w:rPr>
        <w:t>and we will set a slot for the walkthrough.</w:t>
      </w:r>
    </w:p>
    <w:p w:rsidR="00852C83" w:rsidP="00E765B8" w:rsidRDefault="00852C83" w14:paraId="44BBEA44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7817153B" w14:textId="77777777">
      <w:pPr>
        <w:jc w:val="both"/>
        <w:rPr>
          <w:color w:val="000000"/>
          <w:lang w:val="en-AU" w:eastAsia="en-GB"/>
        </w:rPr>
      </w:pPr>
      <w:r>
        <w:rPr>
          <w:color w:val="000000"/>
          <w:lang w:val="en-AU" w:eastAsia="en-GB"/>
        </w:rPr>
        <w:t>We’re looking forward to reviewing the outcome of your tech challenge.</w:t>
      </w:r>
    </w:p>
    <w:p w:rsidR="00852C83" w:rsidP="00E765B8" w:rsidRDefault="00852C83" w14:paraId="2896732B" w14:textId="77777777">
      <w:pPr>
        <w:jc w:val="both"/>
        <w:rPr>
          <w:lang w:eastAsia="en-GB"/>
        </w:rPr>
      </w:pPr>
    </w:p>
    <w:p w:rsidR="00852C83" w:rsidP="00E765B8" w:rsidRDefault="00852C83" w14:paraId="2ECD007B" w14:textId="768E2FCF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Thank</w:t>
      </w:r>
      <w:r w:rsidR="0087632C">
        <w:rPr>
          <w:color w:val="000000"/>
          <w:lang w:val="en-AU" w:eastAsia="en-GB"/>
        </w:rPr>
        <w:t xml:space="preserve"> you very much</w:t>
      </w:r>
      <w:r>
        <w:rPr>
          <w:color w:val="000000"/>
          <w:lang w:val="en-AU" w:eastAsia="en-GB"/>
        </w:rPr>
        <w:t xml:space="preserve">, and best </w:t>
      </w:r>
      <w:r w:rsidR="0087632C">
        <w:rPr>
          <w:color w:val="000000"/>
          <w:lang w:val="en-AU" w:eastAsia="en-GB"/>
        </w:rPr>
        <w:t xml:space="preserve">of </w:t>
      </w:r>
      <w:r>
        <w:rPr>
          <w:color w:val="000000"/>
          <w:lang w:val="en-AU" w:eastAsia="en-GB"/>
        </w:rPr>
        <w:t>luck.</w:t>
      </w:r>
    </w:p>
    <w:p w:rsidR="00852C83" w:rsidP="00E765B8" w:rsidRDefault="00852C83" w14:paraId="09982995" w14:textId="77777777">
      <w:pPr>
        <w:jc w:val="both"/>
        <w:rPr>
          <w:color w:val="000000"/>
          <w:lang w:val="en-AU" w:eastAsia="en-GB"/>
        </w:rPr>
      </w:pPr>
    </w:p>
    <w:p w:rsidR="00852C83" w:rsidP="00E765B8" w:rsidRDefault="00852C83" w14:paraId="60E8DCB5" w14:textId="5D234463">
      <w:pPr>
        <w:jc w:val="both"/>
        <w:rPr>
          <w:lang w:eastAsia="en-GB"/>
        </w:rPr>
      </w:pPr>
    </w:p>
    <w:p w:rsidR="00072735" w:rsidP="00E765B8" w:rsidRDefault="00072735" w14:paraId="3F196C68" w14:textId="77777777">
      <w:pPr>
        <w:spacing w:after="160" w:line="259" w:lineRule="auto"/>
        <w:jc w:val="both"/>
        <w:rPr>
          <w:b/>
          <w:bCs/>
          <w:i/>
          <w:iCs/>
          <w:color w:val="000000"/>
          <w:sz w:val="28"/>
          <w:szCs w:val="28"/>
          <w:lang w:val="en-AU" w:eastAsia="en-GB"/>
        </w:rPr>
      </w:pPr>
      <w:r>
        <w:rPr>
          <w:b/>
          <w:bCs/>
          <w:i/>
          <w:iCs/>
          <w:color w:val="000000"/>
          <w:sz w:val="28"/>
          <w:szCs w:val="28"/>
          <w:lang w:val="en-AU" w:eastAsia="en-GB"/>
        </w:rPr>
        <w:br w:type="page"/>
      </w:r>
    </w:p>
    <w:p w:rsidR="00852C83" w:rsidP="00E765B8" w:rsidRDefault="00852C83" w14:paraId="6067FCBE" w14:textId="48214323">
      <w:pPr>
        <w:jc w:val="both"/>
        <w:rPr>
          <w:i/>
          <w:iCs/>
          <w:sz w:val="28"/>
          <w:szCs w:val="28"/>
          <w:lang w:eastAsia="en-GB"/>
        </w:rPr>
      </w:pPr>
      <w:r>
        <w:rPr>
          <w:b/>
          <w:bCs/>
          <w:i/>
          <w:iCs/>
          <w:color w:val="000000"/>
          <w:sz w:val="28"/>
          <w:szCs w:val="28"/>
          <w:lang w:val="en-AU" w:eastAsia="en-GB"/>
        </w:rPr>
        <w:t>Options for the CI/CD process (choose what suits you best):</w:t>
      </w:r>
    </w:p>
    <w:p w:rsidR="00852C83" w:rsidP="00E765B8" w:rsidRDefault="00852C83" w14:paraId="105801EF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1B4ED96F" w14:textId="66E59BA9">
      <w:pPr>
        <w:jc w:val="both"/>
        <w:rPr>
          <w:lang w:eastAsia="en-GB"/>
        </w:rPr>
      </w:pPr>
      <w:r>
        <w:rPr>
          <w:color w:val="000000"/>
          <w:lang w:val="en-AU" w:eastAsia="en-GB"/>
        </w:rPr>
        <w:t xml:space="preserve">We think that you should package your code in a container and push it to a repo as an intermediate step before running it. This cannot be done manually but instead </w:t>
      </w:r>
      <w:r w:rsidR="0026499F">
        <w:rPr>
          <w:color w:val="000000"/>
          <w:lang w:val="en-AU" w:eastAsia="en-GB"/>
        </w:rPr>
        <w:t xml:space="preserve">by </w:t>
      </w:r>
      <w:r>
        <w:rPr>
          <w:color w:val="000000"/>
          <w:lang w:val="en-AU" w:eastAsia="en-GB"/>
        </w:rPr>
        <w:t>using a script/ action to build and deploy.</w:t>
      </w:r>
    </w:p>
    <w:p w:rsidR="00852C83" w:rsidP="00E765B8" w:rsidRDefault="00852C83" w14:paraId="3AF84639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61AADCCF" w14:textId="1FC9B4CA">
      <w:pPr>
        <w:jc w:val="both"/>
        <w:rPr>
          <w:lang w:eastAsia="en-GB"/>
        </w:rPr>
      </w:pPr>
      <w:r>
        <w:rPr>
          <w:color w:val="000000"/>
          <w:lang w:val="en-AU" w:eastAsia="en-GB"/>
        </w:rPr>
        <w:t xml:space="preserve">Here you have some options </w:t>
      </w:r>
      <w:r w:rsidR="00681EA0">
        <w:rPr>
          <w:color w:val="000000"/>
          <w:lang w:val="en-AU" w:eastAsia="en-GB"/>
        </w:rPr>
        <w:t xml:space="preserve">for you to consider </w:t>
      </w:r>
      <w:r w:rsidR="00836DFB">
        <w:rPr>
          <w:color w:val="000000"/>
          <w:lang w:val="en-AU" w:eastAsia="en-GB"/>
        </w:rPr>
        <w:t>for your</w:t>
      </w:r>
      <w:r w:rsidR="00681EA0">
        <w:rPr>
          <w:color w:val="000000"/>
          <w:lang w:val="en-AU" w:eastAsia="en-GB"/>
        </w:rPr>
        <w:t xml:space="preserve"> deployment</w:t>
      </w:r>
      <w:r>
        <w:rPr>
          <w:color w:val="000000"/>
          <w:lang w:val="en-AU" w:eastAsia="en-GB"/>
        </w:rPr>
        <w:t>:</w:t>
      </w:r>
    </w:p>
    <w:p w:rsidR="00852C83" w:rsidP="00E765B8" w:rsidRDefault="00852C83" w14:paraId="72E5E4D0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7887E3D0" w14:textId="77777777">
      <w:pPr>
        <w:numPr>
          <w:ilvl w:val="0"/>
          <w:numId w:val="5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Using </w:t>
      </w:r>
      <w:r>
        <w:rPr>
          <w:rFonts w:eastAsia="Times New Roman"/>
          <w:i/>
          <w:iCs/>
          <w:color w:val="000000"/>
          <w:lang w:val="en-AU" w:eastAsia="en-GB"/>
        </w:rPr>
        <w:t>GitHub</w:t>
      </w:r>
      <w:r>
        <w:rPr>
          <w:rFonts w:eastAsia="Times New Roman"/>
          <w:color w:val="000000"/>
          <w:lang w:val="en-AU" w:eastAsia="en-GB"/>
        </w:rPr>
        <w:t xml:space="preserve"> actions for the script or </w:t>
      </w:r>
      <w:r>
        <w:rPr>
          <w:rFonts w:eastAsia="Times New Roman"/>
          <w:i/>
          <w:iCs/>
          <w:color w:val="000000"/>
          <w:lang w:val="en-AU" w:eastAsia="en-GB"/>
        </w:rPr>
        <w:t>yaml</w:t>
      </w:r>
      <w:r>
        <w:rPr>
          <w:rFonts w:eastAsia="Times New Roman"/>
          <w:color w:val="000000"/>
          <w:lang w:val="en-AU" w:eastAsia="en-GB"/>
        </w:rPr>
        <w:t xml:space="preserve"> scripts in </w:t>
      </w:r>
      <w:r>
        <w:rPr>
          <w:rFonts w:eastAsia="Times New Roman"/>
          <w:i/>
          <w:iCs/>
          <w:color w:val="000000"/>
          <w:lang w:val="en-AU" w:eastAsia="en-GB"/>
        </w:rPr>
        <w:t>Gitlab</w:t>
      </w:r>
    </w:p>
    <w:p w:rsidR="00852C83" w:rsidP="00E765B8" w:rsidRDefault="00852C83" w14:paraId="103BA444" w14:textId="77777777">
      <w:pPr>
        <w:ind w:left="360"/>
        <w:jc w:val="both"/>
        <w:rPr>
          <w:color w:val="000000"/>
          <w:lang w:eastAsia="en-GB"/>
        </w:rPr>
      </w:pPr>
    </w:p>
    <w:p w:rsidR="00852C83" w:rsidP="00E765B8" w:rsidRDefault="00852C83" w14:paraId="5B19885D" w14:textId="77777777">
      <w:pPr>
        <w:numPr>
          <w:ilvl w:val="0"/>
          <w:numId w:val="5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>Running your code as container instance in a cloud supplier (</w:t>
      </w:r>
      <w:r>
        <w:rPr>
          <w:rFonts w:eastAsia="Times New Roman"/>
          <w:i/>
          <w:iCs/>
          <w:color w:val="000000"/>
          <w:lang w:val="en-AU" w:eastAsia="en-GB"/>
        </w:rPr>
        <w:t>Cloud run, Fargate, ACI</w:t>
      </w:r>
      <w:r>
        <w:rPr>
          <w:rFonts w:eastAsia="Times New Roman"/>
          <w:color w:val="000000"/>
          <w:lang w:val="en-AU" w:eastAsia="en-GB"/>
        </w:rPr>
        <w:t>)</w:t>
      </w:r>
    </w:p>
    <w:p w:rsidR="00852C83" w:rsidP="00E765B8" w:rsidRDefault="00852C83" w14:paraId="7D913272" w14:textId="77777777">
      <w:pPr>
        <w:jc w:val="both"/>
        <w:rPr>
          <w:color w:val="000000"/>
          <w:lang w:eastAsia="en-GB"/>
        </w:rPr>
      </w:pPr>
    </w:p>
    <w:p w:rsidR="00852C83" w:rsidP="00E765B8" w:rsidRDefault="00852C83" w14:paraId="46493760" w14:textId="77777777">
      <w:pPr>
        <w:numPr>
          <w:ilvl w:val="0"/>
          <w:numId w:val="5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Running on </w:t>
      </w:r>
      <w:r>
        <w:rPr>
          <w:rFonts w:eastAsia="Times New Roman"/>
          <w:i/>
          <w:iCs/>
          <w:color w:val="000000"/>
          <w:lang w:val="en-AU" w:eastAsia="en-GB"/>
        </w:rPr>
        <w:t>Kubernetes</w:t>
      </w:r>
      <w:r>
        <w:rPr>
          <w:rFonts w:eastAsia="Times New Roman"/>
          <w:color w:val="000000"/>
          <w:lang w:val="en-AU" w:eastAsia="en-GB"/>
        </w:rPr>
        <w:t xml:space="preserve"> (for instance </w:t>
      </w:r>
      <w:r>
        <w:rPr>
          <w:rFonts w:eastAsia="Times New Roman"/>
          <w:i/>
          <w:iCs/>
          <w:color w:val="000000"/>
          <w:lang w:val="en-AU" w:eastAsia="en-GB"/>
        </w:rPr>
        <w:t xml:space="preserve">AKS, GKE </w:t>
      </w:r>
      <w:r>
        <w:rPr>
          <w:rFonts w:eastAsia="Times New Roman"/>
          <w:color w:val="000000"/>
          <w:lang w:val="en-AU" w:eastAsia="en-GB"/>
        </w:rPr>
        <w:t>or</w:t>
      </w:r>
      <w:r>
        <w:rPr>
          <w:rFonts w:eastAsia="Times New Roman"/>
          <w:i/>
          <w:iCs/>
          <w:color w:val="000000"/>
          <w:lang w:val="en-AU" w:eastAsia="en-GB"/>
        </w:rPr>
        <w:t xml:space="preserve"> EKS</w:t>
      </w:r>
      <w:r>
        <w:rPr>
          <w:rFonts w:eastAsia="Times New Roman"/>
          <w:color w:val="000000"/>
          <w:lang w:val="en-AU" w:eastAsia="en-GB"/>
        </w:rPr>
        <w:t>)</w:t>
      </w:r>
    </w:p>
    <w:p w:rsidR="00852C83" w:rsidP="00E765B8" w:rsidRDefault="00852C83" w14:paraId="01DE3060" w14:textId="77777777">
      <w:pPr>
        <w:jc w:val="both"/>
        <w:rPr>
          <w:color w:val="000000"/>
          <w:lang w:eastAsia="en-GB"/>
        </w:rPr>
      </w:pPr>
    </w:p>
    <w:p w:rsidR="00852C83" w:rsidP="00E765B8" w:rsidRDefault="00852C83" w14:paraId="43F285D4" w14:textId="77777777">
      <w:pPr>
        <w:numPr>
          <w:ilvl w:val="0"/>
          <w:numId w:val="5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Run it in your laptop using </w:t>
      </w:r>
      <w:r>
        <w:rPr>
          <w:rFonts w:eastAsia="Times New Roman"/>
          <w:i/>
          <w:iCs/>
          <w:color w:val="000000"/>
          <w:lang w:val="en-AU" w:eastAsia="en-GB"/>
        </w:rPr>
        <w:t>minikube</w:t>
      </w:r>
      <w:r>
        <w:rPr>
          <w:rFonts w:eastAsia="Times New Roman"/>
          <w:color w:val="000000"/>
          <w:lang w:val="en-AU" w:eastAsia="en-GB"/>
        </w:rPr>
        <w:t xml:space="preserve"> or a locally installed </w:t>
      </w:r>
      <w:r>
        <w:rPr>
          <w:rFonts w:eastAsia="Times New Roman"/>
          <w:i/>
          <w:iCs/>
          <w:color w:val="000000"/>
          <w:lang w:val="en-AU" w:eastAsia="en-GB"/>
        </w:rPr>
        <w:t>Kubernetes</w:t>
      </w:r>
      <w:r>
        <w:rPr>
          <w:rFonts w:eastAsia="Times New Roman"/>
          <w:color w:val="000000"/>
          <w:lang w:val="en-AU" w:eastAsia="en-GB"/>
        </w:rPr>
        <w:t xml:space="preserve"> cluster (if you have a powerful laptop)</w:t>
      </w:r>
    </w:p>
    <w:p w:rsidR="00852C83" w:rsidP="00E765B8" w:rsidRDefault="00852C83" w14:paraId="4A04DD46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37A9AD4F" w14:textId="77777777">
      <w:pPr>
        <w:jc w:val="both"/>
        <w:rPr>
          <w:color w:val="000000"/>
          <w:lang w:val="en-AU" w:eastAsia="en-GB"/>
        </w:rPr>
      </w:pPr>
      <w:r>
        <w:rPr>
          <w:color w:val="000000"/>
          <w:lang w:val="en-AU" w:eastAsia="en-GB"/>
        </w:rPr>
        <w:t>Additional CI/CD to support extra functionality (not required)</w:t>
      </w:r>
    </w:p>
    <w:p w:rsidR="00852C83" w:rsidP="00E765B8" w:rsidRDefault="00852C83" w14:paraId="036A723D" w14:textId="77777777">
      <w:pPr>
        <w:jc w:val="both"/>
        <w:rPr>
          <w:lang w:eastAsia="en-GB"/>
        </w:rPr>
      </w:pPr>
    </w:p>
    <w:p w:rsidR="00852C83" w:rsidP="00E765B8" w:rsidRDefault="00852C83" w14:paraId="25AD4D07" w14:textId="77777777">
      <w:pPr>
        <w:numPr>
          <w:ilvl w:val="0"/>
          <w:numId w:val="6"/>
        </w:numPr>
        <w:jc w:val="both"/>
        <w:rPr>
          <w:rFonts w:eastAsia="Times New Roman"/>
          <w:color w:val="000000"/>
          <w:lang w:eastAsia="en-GB"/>
        </w:rPr>
      </w:pPr>
      <w:r>
        <w:rPr>
          <w:rFonts w:eastAsia="Times New Roman"/>
          <w:color w:val="000000"/>
          <w:lang w:val="en-AU" w:eastAsia="en-GB"/>
        </w:rPr>
        <w:t xml:space="preserve">Use a </w:t>
      </w:r>
      <w:r>
        <w:rPr>
          <w:rFonts w:eastAsia="Times New Roman"/>
          <w:i/>
          <w:iCs/>
          <w:color w:val="000000"/>
          <w:lang w:val="en-AU" w:eastAsia="en-GB"/>
        </w:rPr>
        <w:t>helm chart</w:t>
      </w:r>
      <w:r>
        <w:rPr>
          <w:rFonts w:eastAsia="Times New Roman"/>
          <w:color w:val="000000"/>
          <w:lang w:val="en-AU" w:eastAsia="en-GB"/>
        </w:rPr>
        <w:t xml:space="preserve"> to deploy the </w:t>
      </w:r>
      <w:r>
        <w:rPr>
          <w:rFonts w:eastAsia="Times New Roman"/>
          <w:i/>
          <w:iCs/>
          <w:color w:val="000000"/>
          <w:lang w:val="en-AU" w:eastAsia="en-GB"/>
        </w:rPr>
        <w:t>Kafka</w:t>
      </w:r>
      <w:r>
        <w:rPr>
          <w:rFonts w:eastAsia="Times New Roman"/>
          <w:color w:val="000000"/>
          <w:lang w:val="en-AU" w:eastAsia="en-GB"/>
        </w:rPr>
        <w:t xml:space="preserve"> broker / </w:t>
      </w:r>
      <w:r>
        <w:rPr>
          <w:rFonts w:eastAsia="Times New Roman"/>
          <w:i/>
          <w:iCs/>
          <w:color w:val="000000"/>
          <w:lang w:val="en-AU" w:eastAsia="en-GB"/>
        </w:rPr>
        <w:t>zookeeper</w:t>
      </w:r>
      <w:r>
        <w:rPr>
          <w:rFonts w:eastAsia="Times New Roman"/>
          <w:color w:val="000000"/>
          <w:lang w:val="en-AU" w:eastAsia="en-GB"/>
        </w:rPr>
        <w:t xml:space="preserve"> and/or your code once packaged</w:t>
      </w:r>
    </w:p>
    <w:p w:rsidR="00852C83" w:rsidP="00E765B8" w:rsidRDefault="00852C83" w14:paraId="0470C83C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p w:rsidR="00852C83" w:rsidP="00E765B8" w:rsidRDefault="00852C83" w14:paraId="05833564" w14:textId="77777777">
      <w:pPr>
        <w:jc w:val="both"/>
        <w:rPr>
          <w:lang w:eastAsia="en-GB"/>
        </w:rPr>
      </w:pPr>
      <w:r>
        <w:rPr>
          <w:color w:val="000000"/>
          <w:lang w:val="en-AU" w:eastAsia="en-GB"/>
        </w:rPr>
        <w:t> </w:t>
      </w:r>
    </w:p>
    <w:sectPr w:rsidR="00852C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2B77" w:rsidP="00852C83" w:rsidRDefault="00492B77" w14:paraId="2B412665" w14:textId="77777777">
      <w:r>
        <w:separator/>
      </w:r>
    </w:p>
  </w:endnote>
  <w:endnote w:type="continuationSeparator" w:id="0">
    <w:p w:rsidR="00492B77" w:rsidP="00852C83" w:rsidRDefault="00492B77" w14:paraId="04479C53" w14:textId="77777777">
      <w:r>
        <w:continuationSeparator/>
      </w:r>
    </w:p>
  </w:endnote>
  <w:endnote w:type="continuationNotice" w:id="1">
    <w:p w:rsidR="00492B77" w:rsidRDefault="00492B77" w14:paraId="4CE9A4A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2B77" w:rsidP="00852C83" w:rsidRDefault="00492B77" w14:paraId="6F2C3AF2" w14:textId="77777777">
      <w:r>
        <w:separator/>
      </w:r>
    </w:p>
  </w:footnote>
  <w:footnote w:type="continuationSeparator" w:id="0">
    <w:p w:rsidR="00492B77" w:rsidP="00852C83" w:rsidRDefault="00492B77" w14:paraId="00EB620C" w14:textId="77777777">
      <w:r>
        <w:continuationSeparator/>
      </w:r>
    </w:p>
  </w:footnote>
  <w:footnote w:type="continuationNotice" w:id="1">
    <w:p w:rsidR="00492B77" w:rsidRDefault="00492B77" w14:paraId="3615C5A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1A13"/>
    <w:multiLevelType w:val="multilevel"/>
    <w:tmpl w:val="FD78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D1BDA"/>
    <w:multiLevelType w:val="multilevel"/>
    <w:tmpl w:val="1814FB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15326"/>
    <w:multiLevelType w:val="hybridMultilevel"/>
    <w:tmpl w:val="40C40E9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DC4BA7"/>
    <w:multiLevelType w:val="multilevel"/>
    <w:tmpl w:val="1814FB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E4925"/>
    <w:multiLevelType w:val="multilevel"/>
    <w:tmpl w:val="1814FB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91FA7"/>
    <w:multiLevelType w:val="hybridMultilevel"/>
    <w:tmpl w:val="288831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A121890">
      <w:numFmt w:val="bullet"/>
      <w:lvlText w:val="·"/>
      <w:lvlJc w:val="left"/>
      <w:pPr>
        <w:ind w:left="1440" w:hanging="360"/>
      </w:pPr>
      <w:rPr>
        <w:rFonts w:hint="default" w:ascii="Calibri" w:hAnsi="Calibri" w:eastAsia="Calibri" w:cs="Calibri"/>
        <w:color w:val="00000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E1F3D"/>
    <w:multiLevelType w:val="multilevel"/>
    <w:tmpl w:val="37CC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38671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5862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403457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62677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483182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657336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72976137">
    <w:abstractNumId w:val="2"/>
  </w:num>
  <w:num w:numId="8" w16cid:durableId="262765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83"/>
    <w:rsid w:val="00004BAC"/>
    <w:rsid w:val="0004531E"/>
    <w:rsid w:val="0005546C"/>
    <w:rsid w:val="00072735"/>
    <w:rsid w:val="0011268F"/>
    <w:rsid w:val="001268DF"/>
    <w:rsid w:val="0014164A"/>
    <w:rsid w:val="00165B6F"/>
    <w:rsid w:val="0016730E"/>
    <w:rsid w:val="001D14B2"/>
    <w:rsid w:val="001F27FF"/>
    <w:rsid w:val="00203D9D"/>
    <w:rsid w:val="00204988"/>
    <w:rsid w:val="00213517"/>
    <w:rsid w:val="00221A11"/>
    <w:rsid w:val="00226D3A"/>
    <w:rsid w:val="00244CE2"/>
    <w:rsid w:val="00247E06"/>
    <w:rsid w:val="00260CE5"/>
    <w:rsid w:val="0026499F"/>
    <w:rsid w:val="002738F7"/>
    <w:rsid w:val="0027581A"/>
    <w:rsid w:val="002A6499"/>
    <w:rsid w:val="003234D6"/>
    <w:rsid w:val="00335D06"/>
    <w:rsid w:val="00343EBE"/>
    <w:rsid w:val="00384D1A"/>
    <w:rsid w:val="003F1DC7"/>
    <w:rsid w:val="004023DE"/>
    <w:rsid w:val="004053FA"/>
    <w:rsid w:val="00444114"/>
    <w:rsid w:val="00482057"/>
    <w:rsid w:val="004841CF"/>
    <w:rsid w:val="00487AAD"/>
    <w:rsid w:val="00492B77"/>
    <w:rsid w:val="004A295D"/>
    <w:rsid w:val="004A791A"/>
    <w:rsid w:val="004E676F"/>
    <w:rsid w:val="004F66DF"/>
    <w:rsid w:val="00502B26"/>
    <w:rsid w:val="00533883"/>
    <w:rsid w:val="005B4E88"/>
    <w:rsid w:val="005F048B"/>
    <w:rsid w:val="005F4505"/>
    <w:rsid w:val="00604108"/>
    <w:rsid w:val="00610A20"/>
    <w:rsid w:val="00613C12"/>
    <w:rsid w:val="00674EAF"/>
    <w:rsid w:val="00681EA0"/>
    <w:rsid w:val="00694CDB"/>
    <w:rsid w:val="006A0A94"/>
    <w:rsid w:val="006C66DD"/>
    <w:rsid w:val="007034E9"/>
    <w:rsid w:val="00727591"/>
    <w:rsid w:val="00743310"/>
    <w:rsid w:val="0074600D"/>
    <w:rsid w:val="00757A37"/>
    <w:rsid w:val="00767907"/>
    <w:rsid w:val="00771005"/>
    <w:rsid w:val="00776626"/>
    <w:rsid w:val="007D3335"/>
    <w:rsid w:val="007F0EE9"/>
    <w:rsid w:val="00814D8F"/>
    <w:rsid w:val="00836DFB"/>
    <w:rsid w:val="0084000C"/>
    <w:rsid w:val="008461AA"/>
    <w:rsid w:val="00852C83"/>
    <w:rsid w:val="0086189F"/>
    <w:rsid w:val="00862483"/>
    <w:rsid w:val="0086667E"/>
    <w:rsid w:val="00870AE1"/>
    <w:rsid w:val="0087632C"/>
    <w:rsid w:val="008F0E3B"/>
    <w:rsid w:val="00916291"/>
    <w:rsid w:val="009326A8"/>
    <w:rsid w:val="00972BAF"/>
    <w:rsid w:val="00975784"/>
    <w:rsid w:val="009A07F0"/>
    <w:rsid w:val="009A0892"/>
    <w:rsid w:val="009A5715"/>
    <w:rsid w:val="009D478B"/>
    <w:rsid w:val="009E181F"/>
    <w:rsid w:val="009F4105"/>
    <w:rsid w:val="009F7CE7"/>
    <w:rsid w:val="00A204B9"/>
    <w:rsid w:val="00A20CD7"/>
    <w:rsid w:val="00A30026"/>
    <w:rsid w:val="00A470D7"/>
    <w:rsid w:val="00AE7E54"/>
    <w:rsid w:val="00B05899"/>
    <w:rsid w:val="00B14068"/>
    <w:rsid w:val="00B2729A"/>
    <w:rsid w:val="00B31781"/>
    <w:rsid w:val="00B356DE"/>
    <w:rsid w:val="00B62585"/>
    <w:rsid w:val="00B879F0"/>
    <w:rsid w:val="00B92446"/>
    <w:rsid w:val="00BC1297"/>
    <w:rsid w:val="00BD6DBE"/>
    <w:rsid w:val="00BF4BF4"/>
    <w:rsid w:val="00C00926"/>
    <w:rsid w:val="00C03833"/>
    <w:rsid w:val="00C118CF"/>
    <w:rsid w:val="00C203EC"/>
    <w:rsid w:val="00C47796"/>
    <w:rsid w:val="00C47C38"/>
    <w:rsid w:val="00C670E3"/>
    <w:rsid w:val="00C70F2A"/>
    <w:rsid w:val="00C72DFE"/>
    <w:rsid w:val="00CA64C0"/>
    <w:rsid w:val="00CB2AAC"/>
    <w:rsid w:val="00CC2AD9"/>
    <w:rsid w:val="00CD571E"/>
    <w:rsid w:val="00CF7A0C"/>
    <w:rsid w:val="00D00F1F"/>
    <w:rsid w:val="00D16BAA"/>
    <w:rsid w:val="00D3518E"/>
    <w:rsid w:val="00D6117C"/>
    <w:rsid w:val="00D80837"/>
    <w:rsid w:val="00D92289"/>
    <w:rsid w:val="00DE5981"/>
    <w:rsid w:val="00DF62E3"/>
    <w:rsid w:val="00E325DF"/>
    <w:rsid w:val="00E337C0"/>
    <w:rsid w:val="00E40E40"/>
    <w:rsid w:val="00E43B4F"/>
    <w:rsid w:val="00E4574D"/>
    <w:rsid w:val="00E66E31"/>
    <w:rsid w:val="00E765B8"/>
    <w:rsid w:val="00E9215A"/>
    <w:rsid w:val="00E95D60"/>
    <w:rsid w:val="00EA445D"/>
    <w:rsid w:val="00EA63C7"/>
    <w:rsid w:val="00F20EA9"/>
    <w:rsid w:val="00F371B5"/>
    <w:rsid w:val="00F373B4"/>
    <w:rsid w:val="00FE0597"/>
    <w:rsid w:val="00FE33EE"/>
    <w:rsid w:val="0C9380D3"/>
    <w:rsid w:val="150FEFB1"/>
    <w:rsid w:val="1802020C"/>
    <w:rsid w:val="1ADE5CCD"/>
    <w:rsid w:val="229D3EBD"/>
    <w:rsid w:val="2A800727"/>
    <w:rsid w:val="327DE102"/>
    <w:rsid w:val="34F67708"/>
    <w:rsid w:val="356FF35D"/>
    <w:rsid w:val="35C9BB90"/>
    <w:rsid w:val="4064F841"/>
    <w:rsid w:val="40DE7496"/>
    <w:rsid w:val="43414F87"/>
    <w:rsid w:val="43BC1D1F"/>
    <w:rsid w:val="48E1671F"/>
    <w:rsid w:val="49D0FEF8"/>
    <w:rsid w:val="4AE6426C"/>
    <w:rsid w:val="4BF32D9C"/>
    <w:rsid w:val="58C20964"/>
    <w:rsid w:val="60C4FBED"/>
    <w:rsid w:val="64308A9D"/>
    <w:rsid w:val="664F5870"/>
    <w:rsid w:val="69416ACB"/>
    <w:rsid w:val="6C337D26"/>
    <w:rsid w:val="75607E70"/>
    <w:rsid w:val="7B422281"/>
    <w:rsid w:val="7CADD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51C3"/>
  <w15:chartTrackingRefBased/>
  <w15:docId w15:val="{6DC6FE2E-FE6B-451A-B35C-AA7021DB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2C83"/>
    <w:pPr>
      <w:spacing w:after="0" w:line="240" w:lineRule="auto"/>
    </w:pPr>
    <w:rPr>
      <w:rFonts w:ascii="Calibri" w:hAnsi="Calibri" w:cs="Calibr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83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52C83"/>
    <w:pPr>
      <w:spacing w:before="100" w:beforeAutospacing="1" w:after="100" w:afterAutospacing="1"/>
    </w:pPr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743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331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43310"/>
    <w:rPr>
      <w:rFonts w:ascii="Calibri" w:hAnsi="Calibri"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31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43310"/>
    <w:rPr>
      <w:rFonts w:ascii="Calibri" w:hAnsi="Calibri" w:cs="Calibri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B879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79F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2DFE"/>
    <w:pPr>
      <w:spacing w:after="0" w:line="240" w:lineRule="auto"/>
    </w:pPr>
    <w:rPr>
      <w:rFonts w:ascii="Calibri" w:hAnsi="Calibri" w:cs="Calibri"/>
      <w:lang w:eastAsia="en-US"/>
    </w:rPr>
  </w:style>
  <w:style w:type="character" w:styleId="Mention">
    <w:name w:val="Mention"/>
    <w:basedOn w:val="DefaultParagraphFont"/>
    <w:uiPriority w:val="99"/>
    <w:unhideWhenUsed/>
    <w:rsid w:val="00C70F2A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C47C3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C47C38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47C3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C47C38"/>
    <w:rPr>
      <w:rFonts w:ascii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118.189.146.180:9080/geopoints/list/fixes" TargetMode="External" Id="rId13" /><Relationship Type="http://schemas.openxmlformats.org/officeDocument/2006/relationships/hyperlink" Target="http://118.189.146.180:9080/geopoints/list/airways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yperlink" Target="http://118.189.146.180:9080/geopoints/list/airways" TargetMode="External" Id="rId12" /><Relationship Type="http://schemas.openxmlformats.org/officeDocument/2006/relationships/hyperlink" Target="http://118.189.146.180:9080/flight-manager/displayAll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skybrary.aero/articles/waypoint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118.189.146.180:9080/flight-manager/displayAll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eur02.safelinks.protection.outlook.com/?url=https%3A%2F%2Fen.wikipedia.org%2Fwiki%2FStandard_terminal_arrival_route&amp;data=04%7C01%7CGabriel.mesquida.e%40thalesdigital.io%7C6c62bdc79fa94b07644308d8fb3cb67d%7C737c6905f1864bcfafb343e349ee23a3%7C0%7C0%7C637535585496659366%7CUnknown%7CTWFpbGZsb3d8eyJWIjoiMC4wLjAwMDAiLCJQIjoiV2luMzIiLCJBTiI6Ik1haWwiLCJXVCI6Mn0%3D%7C1000&amp;sdata=62tp7x86NETrpWGjEwxNedVE53kRF%2F188GIabsG5d7A%3D&amp;reserved=0" TargetMode="External" Id="rId15" /><Relationship Type="http://schemas.openxmlformats.org/officeDocument/2006/relationships/endnotes" Target="endnotes.xml" Id="rId10" /><Relationship Type="http://schemas.openxmlformats.org/officeDocument/2006/relationships/hyperlink" Target="http://118.189.146.180:9080/geopoints/list/fixes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en.wikipedia.org/wiki/Flight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60FB6978D574DBE9A4BE8871C5F24" ma:contentTypeVersion="12" ma:contentTypeDescription="Create a new document." ma:contentTypeScope="" ma:versionID="539e87aededad74d43b441571a3bcee5">
  <xsd:schema xmlns:xsd="http://www.w3.org/2001/XMLSchema" xmlns:xs="http://www.w3.org/2001/XMLSchema" xmlns:p="http://schemas.microsoft.com/office/2006/metadata/properties" xmlns:ns2="31eca5d5-b1a3-4412-b213-1b0d2508c172" xmlns:ns3="21c09231-ff80-4f65-a6e5-785f47da779e" targetNamespace="http://schemas.microsoft.com/office/2006/metadata/properties" ma:root="true" ma:fieldsID="a7a5858d19278356baca0c3206e928b0" ns2:_="" ns3:_="">
    <xsd:import namespace="31eca5d5-b1a3-4412-b213-1b0d2508c172"/>
    <xsd:import namespace="21c09231-ff80-4f65-a6e5-785f47da779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ca5d5-b1a3-4412-b213-1b0d2508c1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09231-ff80-4f65-a6e5-785f47da77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c09231-ff80-4f65-a6e5-785f47da77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5E911C-C79A-4A23-B02B-149427D22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BAA4B0-1019-4314-8DEE-473A9BB1C6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6116BF-E776-4E0F-A152-0A73D5A51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ca5d5-b1a3-4412-b213-1b0d2508c172"/>
    <ds:schemaRef ds:uri="21c09231-ff80-4f65-a6e5-785f47da7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0EF5-41A6-4A34-88B4-2711E50121C0}">
  <ds:schemaRefs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1c09231-ff80-4f65-a6e5-785f47da779e"/>
    <ds:schemaRef ds:uri="31eca5d5-b1a3-4412-b213-1b0d2508c172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LEOW (CAAS)</dc:creator>
  <keywords/>
  <dc:description/>
  <lastModifiedBy>David LOH (CAAS)</lastModifiedBy>
  <revision>14</revision>
  <dcterms:created xsi:type="dcterms:W3CDTF">2023-01-31T19:45:00.0000000Z</dcterms:created>
  <dcterms:modified xsi:type="dcterms:W3CDTF">2023-02-27T01:59:34.6516866Z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2023-01-10T05:36:53Z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b85a1ff0-a772-4f35-bee6-c283600279e4</vt:lpwstr>
  </property>
  <property fmtid="{D5CDD505-2E9C-101B-9397-08002B2CF9AE}" pid="8" name="MSIP_Label_5434c4c7-833e-41e4-b0ab-cdb227a2f6f7_ContentBits">
    <vt:lpwstr>0</vt:lpwstr>
  </property>
  <property fmtid="{D5CDD505-2E9C-101B-9397-08002B2CF9AE}" pid="9" name="ContentTypeId">
    <vt:lpwstr>0x01010063760FB6978D574DBE9A4BE8871C5F24</vt:lpwstr>
  </property>
  <property fmtid="{D5CDD505-2E9C-101B-9397-08002B2CF9AE}" pid="10" name="MediaServiceImageTags">
    <vt:lpwstr/>
  </property>
</Properties>
</file>